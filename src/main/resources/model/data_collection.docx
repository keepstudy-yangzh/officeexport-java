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B0B1" w14:textId="77777777" w:rsidR="00A74632" w:rsidRDefault="002955FF">
      <w:pPr>
        <w:pStyle w:val="a9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第一次全国自然灾害综合风险普查应急行业成果数据汇编</w:t>
      </w:r>
    </w:p>
    <w:p w14:paraId="34AB4EB8" w14:textId="77777777" w:rsidR="00A74632" w:rsidRDefault="002955FF">
      <w:pPr>
        <w:pStyle w:val="1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一、综述</w:t>
      </w:r>
    </w:p>
    <w:p w14:paraId="2AF7A935" w14:textId="6E262A13" w:rsidR="00A74632" w:rsidRDefault="002955FF">
      <w:pPr>
        <w:widowControl/>
        <w:ind w:firstLineChars="200" w:firstLine="480"/>
        <w:jc w:val="left"/>
        <w:rPr>
          <w:ins w:id="0" w:author="NANA" w:date="2022-05-07T15:43:00Z"/>
          <w:rFonts w:ascii="Times New Roman" w:eastAsia="仿宋" w:hAnsi="Times New Roman" w:cs="Times New Roman"/>
        </w:rPr>
        <w:pPrChange w:id="1" w:author="NANA" w:date="2022-05-07T16:07:00Z">
          <w:pPr>
            <w:ind w:firstLineChars="200" w:firstLine="480"/>
          </w:pPr>
        </w:pPrChange>
      </w:pPr>
      <w:ins w:id="2" w:author="NANA" w:date="2022-05-07T16:07:00Z">
        <w:r>
          <w:rPr>
            <w:rFonts w:ascii="Times New Roman" w:eastAsia="仿宋" w:hAnsi="Times New Roman" w:cs="Times New Roman"/>
          </w:rPr>
          <w:t>2020</w:t>
        </w:r>
        <w:r>
          <w:rPr>
            <w:rFonts w:ascii="Times New Roman" w:eastAsia="仿宋" w:hAnsi="Times New Roman" w:cs="Times New Roman"/>
          </w:rPr>
          <w:t>年，</w:t>
        </w:r>
      </w:ins>
      <w:r w:rsidR="00134ED7">
        <w:rPr>
          <w:rFonts w:ascii="Times New Roman" w:eastAsia="仿宋" w:hAnsi="Times New Roman" w:cs="Times New Roman"/>
        </w:rPr>
        <w:t>{code_name}</w:t>
      </w:r>
      <w:ins w:id="3" w:author="NANA" w:date="2022-05-07T16:07:00Z">
        <w:r>
          <w:rPr>
            <w:rFonts w:ascii="Times New Roman" w:eastAsia="仿宋" w:hAnsi="Times New Roman" w:cs="Times New Roman"/>
          </w:rPr>
          <w:t>根据国务院关于开展</w:t>
        </w:r>
        <w:r>
          <w:rPr>
            <w:rFonts w:ascii="Times New Roman" w:eastAsia="仿宋" w:hAnsi="Times New Roman" w:cs="Times New Roman" w:hint="eastAsia"/>
            <w:lang w:bidi="ar"/>
          </w:rPr>
          <w:t>第一次全国自然灾害综合风险普查</w:t>
        </w:r>
        <w:r>
          <w:rPr>
            <w:rFonts w:ascii="Times New Roman" w:eastAsia="仿宋" w:hAnsi="Times New Roman" w:cs="Times New Roman"/>
          </w:rPr>
          <w:t>的总体部署，按</w:t>
        </w:r>
        <w:r>
          <w:rPr>
            <w:rFonts w:ascii="Times New Roman" w:eastAsia="仿宋" w:hAnsi="Times New Roman" w:cs="Times New Roman"/>
            <w:lang w:bidi="ar"/>
          </w:rPr>
          <w:t>照国务院确定的</w:t>
        </w:r>
        <w:r>
          <w:rPr>
            <w:rFonts w:ascii="Times New Roman" w:eastAsia="仿宋" w:hAnsi="Times New Roman" w:cs="Times New Roman"/>
            <w:lang w:bidi="ar"/>
          </w:rPr>
          <w:t>“</w:t>
        </w:r>
        <w:r>
          <w:rPr>
            <w:rFonts w:ascii="Times New Roman" w:eastAsia="仿宋" w:hAnsi="Times New Roman" w:cs="Times New Roman"/>
            <w:lang w:bidi="ar"/>
          </w:rPr>
          <w:t>全国统一领导、部门分工协作、地方分级负责、各方共同参与</w:t>
        </w:r>
        <w:r>
          <w:rPr>
            <w:rFonts w:ascii="Times New Roman" w:eastAsia="仿宋" w:hAnsi="Times New Roman" w:cs="Times New Roman"/>
            <w:lang w:bidi="ar"/>
          </w:rPr>
          <w:t>”</w:t>
        </w:r>
        <w:r>
          <w:rPr>
            <w:rFonts w:ascii="Times New Roman" w:eastAsia="仿宋" w:hAnsi="Times New Roman" w:cs="Times New Roman"/>
            <w:lang w:bidi="ar"/>
          </w:rPr>
          <w:t>的原则组织实施</w:t>
        </w:r>
        <w:r>
          <w:rPr>
            <w:rFonts w:ascii="Times New Roman" w:eastAsia="仿宋" w:hAnsi="Times New Roman" w:cs="Times New Roman" w:hint="eastAsia"/>
            <w:lang w:bidi="ar"/>
          </w:rPr>
          <w:t>，</w:t>
        </w:r>
        <w:r>
          <w:rPr>
            <w:rFonts w:ascii="Times New Roman" w:eastAsia="仿宋" w:hAnsi="Times New Roman" w:cs="Times New Roman"/>
          </w:rPr>
          <w:t>引入新的调查规范和调查方式，组织各地区应急部门开展了承灾体、减灾能力、历史灾害调查工作。</w:t>
        </w:r>
        <w:r>
          <w:rPr>
            <w:rFonts w:ascii="Times New Roman" w:eastAsia="仿宋" w:hAnsi="Times New Roman" w:cs="Times New Roman"/>
            <w:lang w:bidi="ar"/>
          </w:rPr>
          <w:t>根据调查内容分类确定普查时段（时点），主要自然灾害致灾因子调查收集</w:t>
        </w:r>
        <w:r>
          <w:rPr>
            <w:rFonts w:ascii="Times New Roman" w:eastAsia="仿宋" w:hAnsi="Times New Roman" w:cs="Times New Roman" w:hint="eastAsia"/>
            <w:lang w:bidi="ar"/>
          </w:rPr>
          <w:t>30</w:t>
        </w:r>
        <w:r>
          <w:rPr>
            <w:rFonts w:ascii="Times New Roman" w:eastAsia="仿宋" w:hAnsi="Times New Roman" w:cs="Times New Roman"/>
            <w:lang w:bidi="ar"/>
          </w:rPr>
          <w:t>年（</w:t>
        </w:r>
        <w:r>
          <w:rPr>
            <w:rFonts w:ascii="Times New Roman" w:eastAsia="仿宋" w:hAnsi="Times New Roman" w:cs="Times New Roman" w:hint="eastAsia"/>
            <w:lang w:bidi="ar"/>
          </w:rPr>
          <w:t>1990</w:t>
        </w:r>
        <w:r>
          <w:rPr>
            <w:rFonts w:ascii="Times New Roman" w:eastAsia="仿宋" w:hAnsi="Times New Roman" w:cs="Times New Roman"/>
            <w:lang w:bidi="ar"/>
          </w:rPr>
          <w:t>年</w:t>
        </w:r>
        <w:r>
          <w:rPr>
            <w:rFonts w:ascii="Times New Roman" w:eastAsia="仿宋" w:hAnsi="Times New Roman" w:cs="Times New Roman"/>
            <w:lang w:bidi="ar"/>
          </w:rPr>
          <w:t>-</w:t>
        </w:r>
        <w:r>
          <w:rPr>
            <w:rFonts w:ascii="Times New Roman" w:eastAsia="仿宋" w:hAnsi="Times New Roman" w:cs="Times New Roman" w:hint="eastAsia"/>
            <w:lang w:bidi="ar"/>
          </w:rPr>
          <w:t>2020</w:t>
        </w:r>
        <w:r>
          <w:rPr>
            <w:rFonts w:ascii="Times New Roman" w:eastAsia="仿宋" w:hAnsi="Times New Roman" w:cs="Times New Roman"/>
            <w:lang w:bidi="ar"/>
          </w:rPr>
          <w:t>年）及以上长时段连续序列的数据资料，相关信息更新至</w:t>
        </w:r>
        <w:r>
          <w:rPr>
            <w:rFonts w:ascii="Times New Roman" w:eastAsia="仿宋" w:hAnsi="Times New Roman" w:cs="Times New Roman" w:hint="eastAsia"/>
            <w:lang w:bidi="ar"/>
          </w:rPr>
          <w:t>2020</w:t>
        </w:r>
        <w:r>
          <w:rPr>
            <w:rFonts w:ascii="Times New Roman" w:eastAsia="仿宋" w:hAnsi="Times New Roman" w:cs="Times New Roman"/>
            <w:lang w:bidi="ar"/>
          </w:rPr>
          <w:t>年</w:t>
        </w:r>
        <w:r>
          <w:rPr>
            <w:rFonts w:ascii="Times New Roman" w:eastAsia="仿宋" w:hAnsi="Times New Roman" w:cs="Times New Roman" w:hint="eastAsia"/>
            <w:lang w:bidi="ar"/>
          </w:rPr>
          <w:t>12</w:t>
        </w:r>
        <w:r>
          <w:rPr>
            <w:rFonts w:ascii="Times New Roman" w:eastAsia="仿宋" w:hAnsi="Times New Roman" w:cs="Times New Roman"/>
            <w:lang w:bidi="ar"/>
          </w:rPr>
          <w:t>月</w:t>
        </w:r>
        <w:r>
          <w:rPr>
            <w:rFonts w:ascii="Times New Roman" w:eastAsia="仿宋" w:hAnsi="Times New Roman" w:cs="Times New Roman" w:hint="eastAsia"/>
            <w:lang w:bidi="ar"/>
          </w:rPr>
          <w:t>31</w:t>
        </w:r>
        <w:r>
          <w:rPr>
            <w:rFonts w:ascii="Times New Roman" w:eastAsia="仿宋" w:hAnsi="Times New Roman" w:cs="Times New Roman"/>
            <w:lang w:bidi="ar"/>
          </w:rPr>
          <w:t>日。承灾体和综合减灾能力调查、主要自然灾害重点隐患调查，年度时段为</w:t>
        </w:r>
        <w:r>
          <w:rPr>
            <w:rFonts w:ascii="Times New Roman" w:eastAsia="仿宋" w:hAnsi="Times New Roman" w:cs="Times New Roman" w:hint="eastAsia"/>
            <w:lang w:bidi="ar"/>
          </w:rPr>
          <w:t>2020</w:t>
        </w:r>
        <w:r>
          <w:rPr>
            <w:rFonts w:ascii="Times New Roman" w:eastAsia="仿宋" w:hAnsi="Times New Roman" w:cs="Times New Roman"/>
            <w:lang w:bidi="ar"/>
          </w:rPr>
          <w:t>年</w:t>
        </w:r>
        <w:r>
          <w:rPr>
            <w:rFonts w:ascii="Times New Roman" w:eastAsia="仿宋" w:hAnsi="Times New Roman" w:cs="Times New Roman" w:hint="eastAsia"/>
            <w:lang w:bidi="ar"/>
          </w:rPr>
          <w:t>1</w:t>
        </w:r>
        <w:r>
          <w:rPr>
            <w:rFonts w:ascii="Times New Roman" w:eastAsia="仿宋" w:hAnsi="Times New Roman" w:cs="Times New Roman"/>
            <w:lang w:bidi="ar"/>
          </w:rPr>
          <w:t>月</w:t>
        </w:r>
        <w:r>
          <w:rPr>
            <w:rFonts w:ascii="Times New Roman" w:eastAsia="仿宋" w:hAnsi="Times New Roman" w:cs="Times New Roman" w:hint="eastAsia"/>
            <w:lang w:bidi="ar"/>
          </w:rPr>
          <w:t>1</w:t>
        </w:r>
        <w:r>
          <w:rPr>
            <w:rFonts w:ascii="Times New Roman" w:eastAsia="仿宋" w:hAnsi="Times New Roman" w:cs="Times New Roman"/>
            <w:lang w:bidi="ar"/>
          </w:rPr>
          <w:t>日至</w:t>
        </w:r>
        <w:r>
          <w:rPr>
            <w:rFonts w:ascii="Times New Roman" w:eastAsia="仿宋" w:hAnsi="Times New Roman" w:cs="Times New Roman" w:hint="eastAsia"/>
            <w:lang w:bidi="ar"/>
          </w:rPr>
          <w:t>2020</w:t>
        </w:r>
        <w:r>
          <w:rPr>
            <w:rFonts w:ascii="Times New Roman" w:eastAsia="仿宋" w:hAnsi="Times New Roman" w:cs="Times New Roman"/>
            <w:lang w:bidi="ar"/>
          </w:rPr>
          <w:t>年</w:t>
        </w:r>
        <w:r>
          <w:rPr>
            <w:rFonts w:ascii="Times New Roman" w:eastAsia="仿宋" w:hAnsi="Times New Roman" w:cs="Times New Roman" w:hint="eastAsia"/>
            <w:lang w:bidi="ar"/>
          </w:rPr>
          <w:t>12</w:t>
        </w:r>
        <w:r>
          <w:rPr>
            <w:rFonts w:ascii="Times New Roman" w:eastAsia="仿宋" w:hAnsi="Times New Roman" w:cs="Times New Roman"/>
            <w:lang w:bidi="ar"/>
          </w:rPr>
          <w:t>月</w:t>
        </w:r>
        <w:r>
          <w:rPr>
            <w:rFonts w:ascii="Times New Roman" w:eastAsia="仿宋" w:hAnsi="Times New Roman" w:cs="Times New Roman" w:hint="eastAsia"/>
            <w:lang w:bidi="ar"/>
          </w:rPr>
          <w:t>31</w:t>
        </w:r>
        <w:r>
          <w:rPr>
            <w:rFonts w:ascii="Times New Roman" w:eastAsia="仿宋" w:hAnsi="Times New Roman" w:cs="Times New Roman"/>
            <w:lang w:bidi="ar"/>
          </w:rPr>
          <w:t>日，近三年时段为</w:t>
        </w:r>
        <w:r>
          <w:rPr>
            <w:rFonts w:ascii="Times New Roman" w:eastAsia="仿宋" w:hAnsi="Times New Roman" w:cs="Times New Roman" w:hint="eastAsia"/>
            <w:lang w:bidi="ar"/>
          </w:rPr>
          <w:t>2018</w:t>
        </w:r>
        <w:r>
          <w:rPr>
            <w:rFonts w:ascii="Times New Roman" w:eastAsia="仿宋" w:hAnsi="Times New Roman" w:cs="Times New Roman"/>
            <w:lang w:bidi="ar"/>
          </w:rPr>
          <w:t>年</w:t>
        </w:r>
        <w:r>
          <w:rPr>
            <w:rFonts w:ascii="Times New Roman" w:eastAsia="仿宋" w:hAnsi="Times New Roman" w:cs="Times New Roman" w:hint="eastAsia"/>
            <w:lang w:bidi="ar"/>
          </w:rPr>
          <w:t>1</w:t>
        </w:r>
        <w:r>
          <w:rPr>
            <w:rFonts w:ascii="Times New Roman" w:eastAsia="仿宋" w:hAnsi="Times New Roman" w:cs="Times New Roman"/>
            <w:lang w:bidi="ar"/>
          </w:rPr>
          <w:t>月</w:t>
        </w:r>
        <w:r>
          <w:rPr>
            <w:rFonts w:ascii="Times New Roman" w:eastAsia="仿宋" w:hAnsi="Times New Roman" w:cs="Times New Roman" w:hint="eastAsia"/>
            <w:lang w:bidi="ar"/>
          </w:rPr>
          <w:t>1</w:t>
        </w:r>
        <w:r>
          <w:rPr>
            <w:rFonts w:ascii="Times New Roman" w:eastAsia="仿宋" w:hAnsi="Times New Roman" w:cs="Times New Roman"/>
            <w:lang w:bidi="ar"/>
          </w:rPr>
          <w:t>日至</w:t>
        </w:r>
        <w:r>
          <w:rPr>
            <w:rFonts w:ascii="Times New Roman" w:eastAsia="仿宋" w:hAnsi="Times New Roman" w:cs="Times New Roman" w:hint="eastAsia"/>
            <w:lang w:bidi="ar"/>
          </w:rPr>
          <w:t>2020</w:t>
        </w:r>
        <w:r>
          <w:rPr>
            <w:rFonts w:ascii="Times New Roman" w:eastAsia="仿宋" w:hAnsi="Times New Roman" w:cs="Times New Roman"/>
            <w:lang w:bidi="ar"/>
          </w:rPr>
          <w:t>年</w:t>
        </w:r>
        <w:r>
          <w:rPr>
            <w:rFonts w:ascii="Times New Roman" w:eastAsia="仿宋" w:hAnsi="Times New Roman" w:cs="Times New Roman" w:hint="eastAsia"/>
            <w:lang w:bidi="ar"/>
          </w:rPr>
          <w:t>12</w:t>
        </w:r>
        <w:r>
          <w:rPr>
            <w:rFonts w:ascii="Times New Roman" w:eastAsia="仿宋" w:hAnsi="Times New Roman" w:cs="Times New Roman"/>
            <w:lang w:bidi="ar"/>
          </w:rPr>
          <w:t>月</w:t>
        </w:r>
        <w:r>
          <w:rPr>
            <w:rFonts w:ascii="Times New Roman" w:eastAsia="仿宋" w:hAnsi="Times New Roman" w:cs="Times New Roman" w:hint="eastAsia"/>
            <w:lang w:bidi="ar"/>
          </w:rPr>
          <w:t>31</w:t>
        </w:r>
        <w:r>
          <w:rPr>
            <w:rFonts w:ascii="Times New Roman" w:eastAsia="仿宋" w:hAnsi="Times New Roman" w:cs="Times New Roman"/>
            <w:lang w:bidi="ar"/>
          </w:rPr>
          <w:t>日，结束时点为</w:t>
        </w:r>
        <w:r>
          <w:rPr>
            <w:rFonts w:ascii="Times New Roman" w:eastAsia="仿宋" w:hAnsi="Times New Roman" w:cs="Times New Roman"/>
            <w:lang w:bidi="ar"/>
          </w:rPr>
          <w:t>2020</w:t>
        </w:r>
        <w:r>
          <w:rPr>
            <w:rFonts w:ascii="Times New Roman" w:eastAsia="仿宋" w:hAnsi="Times New Roman" w:cs="Times New Roman"/>
            <w:lang w:bidi="ar"/>
          </w:rPr>
          <w:t>年</w:t>
        </w:r>
        <w:r>
          <w:rPr>
            <w:rFonts w:ascii="Times New Roman" w:eastAsia="仿宋" w:hAnsi="Times New Roman" w:cs="Times New Roman" w:hint="eastAsia"/>
            <w:lang w:bidi="ar"/>
          </w:rPr>
          <w:t>12</w:t>
        </w:r>
        <w:r>
          <w:rPr>
            <w:rFonts w:ascii="Times New Roman" w:eastAsia="仿宋" w:hAnsi="Times New Roman" w:cs="Times New Roman"/>
            <w:lang w:bidi="ar"/>
          </w:rPr>
          <w:t>月</w:t>
        </w:r>
        <w:r>
          <w:rPr>
            <w:rFonts w:ascii="Times New Roman" w:eastAsia="仿宋" w:hAnsi="Times New Roman" w:cs="Times New Roman" w:hint="eastAsia"/>
            <w:lang w:bidi="ar"/>
          </w:rPr>
          <w:t>31</w:t>
        </w:r>
        <w:r>
          <w:rPr>
            <w:rFonts w:ascii="Times New Roman" w:eastAsia="仿宋" w:hAnsi="Times New Roman" w:cs="Times New Roman"/>
            <w:lang w:bidi="ar"/>
          </w:rPr>
          <w:t>日。年度历史自然灾害灾情调查</w:t>
        </w:r>
        <w:r>
          <w:rPr>
            <w:rFonts w:ascii="Times New Roman" w:eastAsia="仿宋" w:hAnsi="Times New Roman" w:cs="Times New Roman"/>
            <w:lang w:bidi="ar"/>
          </w:rPr>
          <w:t xml:space="preserve"> </w:t>
        </w:r>
        <w:r>
          <w:rPr>
            <w:rFonts w:ascii="Times New Roman" w:eastAsia="仿宋" w:hAnsi="Times New Roman" w:cs="Times New Roman"/>
            <w:lang w:bidi="ar"/>
          </w:rPr>
          <w:t>时段为</w:t>
        </w:r>
        <w:r>
          <w:rPr>
            <w:rFonts w:ascii="Times New Roman" w:eastAsia="仿宋" w:hAnsi="Times New Roman" w:cs="Times New Roman"/>
            <w:lang w:bidi="ar"/>
          </w:rPr>
          <w:t xml:space="preserve"> 1978</w:t>
        </w:r>
        <w:r>
          <w:rPr>
            <w:rFonts w:ascii="Times New Roman" w:eastAsia="仿宋" w:hAnsi="Times New Roman" w:cs="Times New Roman"/>
            <w:lang w:bidi="ar"/>
          </w:rPr>
          <w:t>年至</w:t>
        </w:r>
        <w:r>
          <w:rPr>
            <w:rFonts w:ascii="Times New Roman" w:eastAsia="仿宋" w:hAnsi="Times New Roman" w:cs="Times New Roman"/>
            <w:lang w:bidi="ar"/>
          </w:rPr>
          <w:t>2020</w:t>
        </w:r>
        <w:r>
          <w:rPr>
            <w:rFonts w:ascii="Times New Roman" w:eastAsia="仿宋" w:hAnsi="Times New Roman" w:cs="Times New Roman"/>
            <w:lang w:bidi="ar"/>
          </w:rPr>
          <w:t>年，重大自然灾害事件调查时段为</w:t>
        </w:r>
        <w:r>
          <w:rPr>
            <w:rFonts w:ascii="Times New Roman" w:eastAsia="仿宋" w:hAnsi="Times New Roman" w:cs="Times New Roman" w:hint="eastAsia"/>
            <w:lang w:bidi="ar"/>
          </w:rPr>
          <w:t>1949</w:t>
        </w:r>
        <w:r>
          <w:rPr>
            <w:rFonts w:ascii="Times New Roman" w:eastAsia="仿宋" w:hAnsi="Times New Roman" w:cs="Times New Roman"/>
            <w:lang w:bidi="ar"/>
          </w:rPr>
          <w:t>年至</w:t>
        </w:r>
        <w:r>
          <w:rPr>
            <w:rFonts w:ascii="Times New Roman" w:eastAsia="仿宋" w:hAnsi="Times New Roman" w:cs="Times New Roman" w:hint="eastAsia"/>
            <w:lang w:bidi="ar"/>
          </w:rPr>
          <w:t>2020</w:t>
        </w:r>
        <w:r>
          <w:rPr>
            <w:rFonts w:ascii="Times New Roman" w:eastAsia="仿宋" w:hAnsi="Times New Roman" w:cs="Times New Roman"/>
            <w:lang w:bidi="ar"/>
          </w:rPr>
          <w:t>年。</w:t>
        </w:r>
        <w:r>
          <w:rPr>
            <w:rFonts w:ascii="Times New Roman" w:hAnsi="Times New Roman" w:hint="eastAsia"/>
          </w:rPr>
          <w:t>现将主要情况公告如下：</w:t>
        </w:r>
      </w:ins>
    </w:p>
    <w:p w14:paraId="7A233137" w14:textId="3FF6D6D0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commentRangeStart w:id="4"/>
      <w:commentRangeEnd w:id="4"/>
      <w:r>
        <w:commentReference w:id="4"/>
      </w:r>
      <w:r w:rsidR="00134ED7">
        <w:rPr>
          <w:rFonts w:ascii="仿宋" w:eastAsia="仿宋" w:hAnsi="仿宋" w:cs="Times New Roman" w:hint="eastAsia"/>
        </w:rPr>
        <w:t>{</w:t>
      </w:r>
      <w:r w:rsidR="00B17B66" w:rsidRPr="009104E4">
        <w:rPr>
          <w:rFonts w:ascii="仿宋" w:eastAsia="仿宋" w:hAnsi="仿宋" w:cs="Times New Roman"/>
        </w:rPr>
        <w:t>code_name</w:t>
      </w:r>
      <w:r w:rsidR="00134ED7">
        <w:rPr>
          <w:rFonts w:ascii="仿宋" w:eastAsia="仿宋" w:hAnsi="仿宋" w:cs="Times New Roman"/>
        </w:rPr>
        <w:t>}</w:t>
      </w:r>
      <w:r>
        <w:rPr>
          <w:rFonts w:ascii="Times New Roman" w:eastAsia="仿宋" w:hAnsi="Times New Roman" w:cs="Times New Roman"/>
        </w:rPr>
        <w:t>调查对象总</w:t>
      </w:r>
      <w:del w:id="5" w:author="NANA" w:date="2022-04-20T18:36:00Z">
        <w:r>
          <w:rPr>
            <w:rFonts w:ascii="Times New Roman" w:eastAsia="仿宋" w:hAnsi="Times New Roman" w:cs="Times New Roman"/>
          </w:rPr>
          <w:delText>数</w:delText>
        </w:r>
      </w:del>
      <w:ins w:id="6" w:author="NANA" w:date="2022-04-20T18:37:00Z">
        <w:r>
          <w:rPr>
            <w:rFonts w:ascii="Times New Roman" w:eastAsia="仿宋" w:hAnsi="Times New Roman" w:cs="Times New Roman" w:hint="eastAsia"/>
          </w:rPr>
          <w:t>计</w:t>
        </w:r>
      </w:ins>
      <w:r>
        <w:rPr>
          <w:rFonts w:ascii="Times New Roman" w:eastAsia="仿宋" w:hAnsi="Times New Roman" w:cs="Times New Roman"/>
        </w:rPr>
        <w:t> </w:t>
      </w:r>
      <w:r w:rsidR="00134ED7">
        <w:rPr>
          <w:rFonts w:ascii="Times New Roman" w:eastAsia="仿宋" w:hAnsi="Times New Roman" w:cs="Times New Roman"/>
        </w:rPr>
        <w:t>{</w:t>
      </w:r>
      <w:r w:rsidR="00152F26">
        <w:rPr>
          <w:rFonts w:ascii="Times New Roman" w:eastAsia="仿宋" w:hAnsi="Times New Roman" w:cs="Times New Roman"/>
        </w:rPr>
        <w:t>reviews.total_count</w:t>
      </w:r>
      <w:r w:rsidR="00134ED7">
        <w:rPr>
          <w:rFonts w:ascii="Times New Roman" w:eastAsia="仿宋" w:hAnsi="Times New Roman" w:cs="Times New Roman"/>
        </w:rPr>
        <w:t>}</w:t>
      </w:r>
      <w:del w:id="7" w:author="NANA" w:date="2022-04-20T18:37:00Z">
        <w:r>
          <w:rPr>
            <w:rFonts w:ascii="Times New Roman" w:eastAsia="仿宋" w:hAnsi="Times New Roman" w:cs="Times New Roman"/>
          </w:rPr>
          <w:delText>条</w:delText>
        </w:r>
      </w:del>
      <w:ins w:id="8" w:author="NANA" w:date="2022-04-20T18:37:00Z">
        <w:r>
          <w:rPr>
            <w:rFonts w:ascii="Times New Roman" w:eastAsia="仿宋" w:hAnsi="Times New Roman" w:cs="Times New Roman" w:hint="eastAsia"/>
          </w:rPr>
          <w:t>个</w:t>
        </w:r>
      </w:ins>
      <w:r>
        <w:rPr>
          <w:rFonts w:ascii="Times New Roman" w:eastAsia="仿宋" w:hAnsi="Times New Roman" w:cs="Times New Roman"/>
        </w:rPr>
        <w:t>，其中</w:t>
      </w:r>
      <w:ins w:id="9" w:author="NANA" w:date="2022-05-07T16:52:00Z">
        <w:r>
          <w:rPr>
            <w:rFonts w:ascii="Times New Roman" w:eastAsia="仿宋" w:hAnsi="Times New Roman" w:cs="Times New Roman" w:hint="eastAsia"/>
          </w:rPr>
          <w:t>，</w:t>
        </w:r>
      </w:ins>
      <w:r>
        <w:rPr>
          <w:rFonts w:ascii="Times New Roman" w:eastAsia="仿宋" w:hAnsi="Times New Roman" w:cs="Times New Roman"/>
        </w:rPr>
        <w:t>承灾体调查</w:t>
      </w:r>
      <w:r w:rsidR="00134ED7">
        <w:rPr>
          <w:rFonts w:ascii="Times New Roman" w:eastAsia="仿宋" w:hAnsi="Times New Roman" w:cs="Times New Roman"/>
        </w:rPr>
        <w:t>{</w:t>
      </w:r>
      <w:r w:rsidR="00152F26">
        <w:rPr>
          <w:rFonts w:ascii="Times New Roman" w:eastAsia="仿宋" w:hAnsi="Times New Roman" w:cs="Times New Roman"/>
        </w:rPr>
        <w:t>reviews.total_zrzhczt_count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，减灾能力调查</w:t>
      </w:r>
      <w:r w:rsidR="00134ED7">
        <w:rPr>
          <w:rFonts w:ascii="Times New Roman" w:eastAsia="仿宋" w:hAnsi="Times New Roman" w:cs="Times New Roman"/>
        </w:rPr>
        <w:t>{</w:t>
      </w:r>
      <w:r w:rsidR="00152F26">
        <w:rPr>
          <w:rFonts w:ascii="Times New Roman" w:eastAsia="仿宋" w:hAnsi="Times New Roman" w:cs="Times New Roman"/>
        </w:rPr>
        <w:t>reviews.total_zhjzzy_count</w:t>
      </w:r>
      <w:r w:rsidR="00134ED7">
        <w:rPr>
          <w:rFonts w:ascii="Times New Roman" w:eastAsia="仿宋" w:hAnsi="Times New Roman" w:cs="Times New Roman"/>
        </w:rPr>
        <w:t>}</w:t>
      </w:r>
      <w:commentRangeStart w:id="10"/>
      <w:r>
        <w:rPr>
          <w:rFonts w:ascii="Times New Roman" w:eastAsia="仿宋" w:hAnsi="Times New Roman" w:cs="Times New Roman" w:hint="eastAsia"/>
        </w:rPr>
        <w:t>个</w:t>
      </w:r>
      <w:commentRangeEnd w:id="10"/>
      <w:r>
        <w:commentReference w:id="10"/>
      </w:r>
      <w:r>
        <w:rPr>
          <w:rFonts w:ascii="Times New Roman" w:eastAsia="仿宋" w:hAnsi="Times New Roman" w:cs="Times New Roman"/>
        </w:rPr>
        <w:t>，历史灾害调查</w:t>
      </w:r>
      <w:r w:rsidR="00134ED7">
        <w:rPr>
          <w:rFonts w:ascii="Times New Roman" w:eastAsia="仿宋" w:hAnsi="Times New Roman" w:cs="Times New Roman"/>
        </w:rPr>
        <w:t>{</w:t>
      </w:r>
      <w:r w:rsidR="00152F26">
        <w:rPr>
          <w:rFonts w:ascii="Times New Roman" w:eastAsia="仿宋" w:hAnsi="Times New Roman" w:cs="Times New Roman"/>
        </w:rPr>
        <w:t>reviews.total_lszh_count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。</w:t>
      </w:r>
    </w:p>
    <w:p w14:paraId="201B42B8" w14:textId="0BA30AE1" w:rsidR="00A74632" w:rsidRDefault="00F10C70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承灾体调查包含</w:t>
      </w:r>
      <w:r>
        <w:rPr>
          <w:rFonts w:ascii="Times New Roman" w:eastAsia="仿宋" w:hAnsi="Times New Roman" w:cs="Times New Roman"/>
        </w:rPr>
        <w:t>18</w:t>
      </w:r>
      <w:r>
        <w:rPr>
          <w:rFonts w:ascii="Times New Roman" w:eastAsia="仿宋" w:hAnsi="Times New Roman" w:cs="Times New Roman"/>
        </w:rPr>
        <w:t>类调查对象</w:t>
      </w:r>
      <w:r>
        <w:rPr>
          <w:rFonts w:ascii="Times New Roman" w:eastAsia="仿宋" w:hAnsi="Times New Roman" w:cs="Times New Roman" w:hint="eastAsia"/>
        </w:rPr>
        <w:t>。</w:t>
      </w:r>
      <w:r>
        <w:rPr>
          <w:rFonts w:ascii="Times New Roman" w:eastAsia="仿宋" w:hAnsi="Times New Roman" w:cs="Times New Roman"/>
        </w:rPr>
        <w:t>其中公共服务设施调查</w:t>
      </w:r>
      <w:r w:rsidR="00134ED7">
        <w:rPr>
          <w:rFonts w:ascii="Times New Roman" w:eastAsia="仿宋" w:hAnsi="Times New Roman" w:cs="Times New Roman"/>
        </w:rPr>
        <w:t>{</w:t>
      </w:r>
      <w:r>
        <w:rPr>
          <w:rFonts w:ascii="Times New Roman" w:eastAsia="仿宋" w:hAnsi="Times New Roman" w:cs="Times New Roman"/>
        </w:rPr>
        <w:t>reviews.total_zrzhczt_ggfwss_count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，危险化学品自然灾害承灾体调查</w:t>
      </w:r>
      <w:r w:rsidR="00134ED7">
        <w:rPr>
          <w:rFonts w:ascii="Times New Roman" w:eastAsia="仿宋" w:hAnsi="Times New Roman" w:cs="Times New Roman"/>
        </w:rPr>
        <w:t>{</w:t>
      </w:r>
      <w:r>
        <w:rPr>
          <w:rFonts w:ascii="Times New Roman" w:eastAsia="仿宋" w:hAnsi="Times New Roman" w:cs="Times New Roman"/>
        </w:rPr>
        <w:t>reviews.</w:t>
      </w:r>
      <w:r w:rsidRPr="00382EBF">
        <w:rPr>
          <w:rFonts w:ascii="Times New Roman" w:eastAsia="仿宋" w:hAnsi="Times New Roman" w:cs="Times New Roman"/>
        </w:rPr>
        <w:t>total_zrzhczt_zrzhcsaqscsgyhss_count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，非煤矿山自然灾害承灾体调查</w:t>
      </w:r>
      <w:r w:rsidR="00134ED7">
        <w:rPr>
          <w:rFonts w:ascii="Times New Roman" w:eastAsia="仿宋" w:hAnsi="Times New Roman" w:cs="Times New Roman"/>
        </w:rPr>
        <w:t>{</w:t>
      </w:r>
      <w:r>
        <w:rPr>
          <w:rFonts w:ascii="Times New Roman" w:eastAsia="仿宋" w:hAnsi="Times New Roman" w:cs="Times New Roman"/>
        </w:rPr>
        <w:t>reviews.</w:t>
      </w:r>
      <w:r w:rsidRPr="00382EBF">
        <w:rPr>
          <w:rFonts w:ascii="Times New Roman" w:eastAsia="仿宋" w:hAnsi="Times New Roman" w:cs="Times New Roman"/>
        </w:rPr>
        <w:t>total_zrzhczt_zrzhcsfmkssgwxy_count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，煤矿自然灾害承灾体调查</w:t>
      </w:r>
      <w:r w:rsidR="00134ED7">
        <w:rPr>
          <w:rFonts w:ascii="Times New Roman" w:eastAsia="仿宋" w:hAnsi="Times New Roman" w:cs="Times New Roman"/>
        </w:rPr>
        <w:t>{</w:t>
      </w:r>
      <w:r>
        <w:rPr>
          <w:rFonts w:ascii="Times New Roman" w:eastAsia="仿宋" w:hAnsi="Times New Roman" w:cs="Times New Roman"/>
        </w:rPr>
        <w:t>reviews.</w:t>
      </w:r>
      <w:r w:rsidRPr="00382EBF">
        <w:rPr>
          <w:rFonts w:ascii="Times New Roman" w:eastAsia="仿宋" w:hAnsi="Times New Roman" w:cs="Times New Roman"/>
        </w:rPr>
        <w:t>total_zrzhczt_zrzhcsmksgwxy_count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 w:rsidR="002955FF">
        <w:rPr>
          <w:rFonts w:ascii="Times New Roman" w:eastAsia="仿宋" w:hAnsi="Times New Roman" w:cs="Times New Roman"/>
        </w:rPr>
        <w:t>。</w:t>
      </w:r>
    </w:p>
    <w:p w14:paraId="09A65447" w14:textId="748D3B4E" w:rsidR="00A74632" w:rsidRDefault="00C341C7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减灾能力调查包含</w:t>
      </w:r>
      <w:r>
        <w:rPr>
          <w:rFonts w:ascii="Times New Roman" w:eastAsia="仿宋" w:hAnsi="Times New Roman" w:cs="Times New Roman"/>
        </w:rPr>
        <w:t>17</w:t>
      </w:r>
      <w:r>
        <w:rPr>
          <w:rFonts w:ascii="Times New Roman" w:eastAsia="仿宋" w:hAnsi="Times New Roman" w:cs="Times New Roman"/>
        </w:rPr>
        <w:t>类调查对象。其中政府减灾能力调查</w:t>
      </w:r>
      <w:r w:rsidR="00134ED7">
        <w:rPr>
          <w:rFonts w:ascii="Times New Roman" w:eastAsia="仿宋" w:hAnsi="Times New Roman" w:cs="Times New Roman"/>
        </w:rPr>
        <w:t>{</w:t>
      </w:r>
      <w:r>
        <w:rPr>
          <w:rFonts w:ascii="Times New Roman" w:eastAsia="仿宋" w:hAnsi="Times New Roman" w:cs="Times New Roman"/>
        </w:rPr>
        <w:t>reviews.</w:t>
      </w:r>
      <w:r w:rsidRPr="00382EBF">
        <w:rPr>
          <w:rFonts w:ascii="Times New Roman" w:eastAsia="仿宋" w:hAnsi="Times New Roman" w:cs="Times New Roman"/>
        </w:rPr>
        <w:t>total_zhjzzy_zfzhjzzy_count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，企业与社会组织减灾能力调查</w:t>
      </w:r>
      <w:r w:rsidR="00134ED7">
        <w:rPr>
          <w:rFonts w:ascii="Times New Roman" w:eastAsia="仿宋" w:hAnsi="Times New Roman" w:cs="Times New Roman"/>
        </w:rPr>
        <w:t>{</w:t>
      </w:r>
      <w:r>
        <w:rPr>
          <w:rFonts w:ascii="Times New Roman" w:eastAsia="仿宋" w:hAnsi="Times New Roman" w:cs="Times New Roman"/>
        </w:rPr>
        <w:t>reviews.</w:t>
      </w:r>
      <w:r w:rsidRPr="00382EBF">
        <w:rPr>
          <w:rFonts w:ascii="Times New Roman" w:eastAsia="仿宋" w:hAnsi="Times New Roman" w:cs="Times New Roman"/>
        </w:rPr>
        <w:t>total_zhjzzy_qyyshlljzzy_count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，乡镇与社区减灾能力调查</w:t>
      </w:r>
      <w:r w:rsidR="00134ED7">
        <w:rPr>
          <w:rFonts w:ascii="Times New Roman" w:eastAsia="仿宋" w:hAnsi="Times New Roman" w:cs="Times New Roman"/>
        </w:rPr>
        <w:t>{</w:t>
      </w:r>
      <w:r>
        <w:rPr>
          <w:rFonts w:ascii="Times New Roman" w:eastAsia="仿宋" w:hAnsi="Times New Roman" w:cs="Times New Roman"/>
        </w:rPr>
        <w:t>reviews.</w:t>
      </w:r>
      <w:r w:rsidRPr="00382EBF">
        <w:rPr>
          <w:rFonts w:ascii="Times New Roman" w:eastAsia="仿宋" w:hAnsi="Times New Roman" w:cs="Times New Roman"/>
        </w:rPr>
        <w:t>total_zhjzzy_jczhjzzy_count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，家庭减灾能力调查</w:t>
      </w:r>
      <w:r w:rsidR="00134ED7">
        <w:rPr>
          <w:rFonts w:ascii="Times New Roman" w:eastAsia="仿宋" w:hAnsi="Times New Roman" w:cs="Times New Roman"/>
        </w:rPr>
        <w:t>{</w:t>
      </w:r>
      <w:r>
        <w:rPr>
          <w:rFonts w:ascii="Times New Roman" w:eastAsia="仿宋" w:hAnsi="Times New Roman" w:cs="Times New Roman"/>
        </w:rPr>
        <w:t>reviews.</w:t>
      </w:r>
      <w:r w:rsidRPr="00382EBF">
        <w:rPr>
          <w:rFonts w:ascii="Times New Roman" w:eastAsia="仿宋" w:hAnsi="Times New Roman" w:cs="Times New Roman"/>
        </w:rPr>
        <w:t>total_zhjzzy_jtjzzy_count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 w:rsidR="002955FF">
        <w:rPr>
          <w:rFonts w:ascii="Times New Roman" w:eastAsia="仿宋" w:hAnsi="Times New Roman" w:cs="Times New Roman"/>
        </w:rPr>
        <w:t>。</w:t>
      </w:r>
    </w:p>
    <w:p w14:paraId="4CFBEC21" w14:textId="3187F2A3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历史灾害调查包含</w:t>
      </w:r>
      <w:del w:id="11" w:author="NANA" w:date="2022-05-05T10:45:00Z">
        <w:r>
          <w:rPr>
            <w:rFonts w:ascii="Times New Roman" w:eastAsia="仿宋" w:hAnsi="Times New Roman" w:cs="Times New Roman"/>
          </w:rPr>
          <w:delText>3</w:delText>
        </w:r>
      </w:del>
      <w:ins w:id="12" w:author="NANA" w:date="2022-05-05T10:45:00Z">
        <w:r>
          <w:rPr>
            <w:rFonts w:ascii="Times New Roman" w:eastAsia="仿宋" w:hAnsi="Times New Roman" w:cs="Times New Roman" w:hint="eastAsia"/>
          </w:rPr>
          <w:t>2</w:t>
        </w:r>
      </w:ins>
      <w:r>
        <w:rPr>
          <w:rFonts w:ascii="Times New Roman" w:eastAsia="仿宋" w:hAnsi="Times New Roman" w:cs="Times New Roman"/>
        </w:rPr>
        <w:t>类调查对象。</w:t>
      </w:r>
      <w:r>
        <w:rPr>
          <w:rFonts w:ascii="Times New Roman" w:eastAsia="仿宋" w:hAnsi="Times New Roman" w:cs="Times New Roman" w:hint="eastAsia"/>
        </w:rPr>
        <w:t>其中</w:t>
      </w:r>
      <w:r>
        <w:rPr>
          <w:rFonts w:ascii="Times New Roman" w:eastAsia="仿宋" w:hAnsi="Times New Roman" w:cs="Times New Roman"/>
        </w:rPr>
        <w:t>年度自然灾害调查</w:t>
      </w:r>
      <w:r w:rsidR="00134ED7">
        <w:rPr>
          <w:rFonts w:ascii="Times New Roman" w:eastAsia="仿宋" w:hAnsi="Times New Roman" w:cs="Times New Roman"/>
        </w:rPr>
        <w:t>{</w:t>
      </w:r>
      <w:r w:rsidR="00D629DD">
        <w:rPr>
          <w:rFonts w:ascii="Times New Roman" w:eastAsia="仿宋" w:hAnsi="Times New Roman" w:cs="Times New Roman"/>
        </w:rPr>
        <w:t>reviews.</w:t>
      </w:r>
      <w:r w:rsidR="00D629DD" w:rsidRPr="00274AA2">
        <w:rPr>
          <w:rFonts w:ascii="Times New Roman" w:eastAsia="仿宋" w:hAnsi="Times New Roman" w:cs="Times New Roman"/>
        </w:rPr>
        <w:t>total_lszh_lszh_ndzrzh_count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，</w:t>
      </w:r>
      <w:del w:id="13" w:author="NANA" w:date="2022-05-10T09:42:00Z">
        <w:r>
          <w:rPr>
            <w:rFonts w:ascii="Times New Roman" w:eastAsia="仿宋" w:hAnsi="Times New Roman" w:cs="Times New Roman"/>
          </w:rPr>
          <w:delText>其中</w:delText>
        </w:r>
      </w:del>
      <w:r>
        <w:rPr>
          <w:rFonts w:ascii="Times New Roman" w:eastAsia="仿宋" w:hAnsi="Times New Roman" w:cs="Times New Roman"/>
        </w:rPr>
        <w:t>受灾有资料</w:t>
      </w:r>
      <w:r w:rsidR="00134ED7">
        <w:rPr>
          <w:rFonts w:ascii="Times New Roman" w:eastAsia="仿宋" w:hAnsi="Times New Roman" w:cs="Times New Roman"/>
        </w:rPr>
        <w:t>{</w:t>
      </w:r>
      <w:r w:rsidR="00D629DD">
        <w:rPr>
          <w:rFonts w:ascii="Times New Roman" w:eastAsia="仿宋" w:hAnsi="Times New Roman" w:cs="Times New Roman"/>
        </w:rPr>
        <w:t>reviews.</w:t>
      </w:r>
      <w:r w:rsidR="00D629DD" w:rsidRPr="00274AA2">
        <w:rPr>
          <w:rFonts w:ascii="Times New Roman" w:eastAsia="仿宋" w:hAnsi="Times New Roman" w:cs="Times New Roman"/>
        </w:rPr>
        <w:t>total_lszh_lszh_ndzrzh_yzl_count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；重大历史自然灾害</w:t>
      </w:r>
      <w:r w:rsidR="00134ED7">
        <w:rPr>
          <w:rFonts w:ascii="Times New Roman" w:eastAsia="仿宋" w:hAnsi="Times New Roman" w:cs="Times New Roman"/>
        </w:rPr>
        <w:t>{</w:t>
      </w:r>
      <w:r w:rsidR="00D629DD">
        <w:rPr>
          <w:rFonts w:ascii="Times New Roman" w:eastAsia="仿宋" w:hAnsi="Times New Roman" w:cs="Times New Roman"/>
        </w:rPr>
        <w:t>reviews.</w:t>
      </w:r>
      <w:r w:rsidR="00D629DD" w:rsidRPr="00274AA2">
        <w:rPr>
          <w:rFonts w:ascii="Times New Roman" w:eastAsia="仿宋" w:hAnsi="Times New Roman" w:cs="Times New Roman"/>
        </w:rPr>
        <w:t>total_lszh_lszh_lszdzhsj_count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，</w:t>
      </w:r>
      <w:del w:id="14" w:author="NANA" w:date="2022-05-10T09:42:00Z">
        <w:r>
          <w:rPr>
            <w:rFonts w:ascii="Times New Roman" w:eastAsia="仿宋" w:hAnsi="Times New Roman" w:cs="Times New Roman"/>
          </w:rPr>
          <w:delText>其中</w:delText>
        </w:r>
      </w:del>
      <w:r>
        <w:rPr>
          <w:rFonts w:ascii="Times New Roman" w:eastAsia="仿宋" w:hAnsi="Times New Roman" w:cs="Times New Roman"/>
        </w:rPr>
        <w:t>受灾有资料</w:t>
      </w:r>
      <w:r w:rsidR="00134ED7">
        <w:rPr>
          <w:rFonts w:ascii="Times New Roman" w:eastAsia="仿宋" w:hAnsi="Times New Roman" w:cs="Times New Roman"/>
        </w:rPr>
        <w:t>{</w:t>
      </w:r>
      <w:r w:rsidR="00D629DD">
        <w:rPr>
          <w:rFonts w:ascii="Times New Roman" w:eastAsia="仿宋" w:hAnsi="Times New Roman" w:cs="Times New Roman"/>
        </w:rPr>
        <w:t>reviews.</w:t>
      </w:r>
      <w:r w:rsidR="00D629DD" w:rsidRPr="00274AA2">
        <w:rPr>
          <w:rFonts w:ascii="Times New Roman" w:eastAsia="仿宋" w:hAnsi="Times New Roman" w:cs="Times New Roman"/>
        </w:rPr>
        <w:t>total_lszh_lszh_lszdzhsj_yzl_count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。</w:t>
      </w:r>
    </w:p>
    <w:p w14:paraId="779E7AA3" w14:textId="77777777" w:rsidR="00A74632" w:rsidRDefault="002955FF">
      <w:pPr>
        <w:pStyle w:val="1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二、承灾体</w:t>
      </w:r>
    </w:p>
    <w:p w14:paraId="15D3B874" w14:textId="5084CC81" w:rsidR="00A74632" w:rsidRDefault="002955FF">
      <w:pPr>
        <w:pStyle w:val="2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（一）</w:t>
      </w:r>
      <w:r w:rsidR="00134ED7">
        <w:rPr>
          <w:rFonts w:ascii="Times New Roman" w:eastAsia="仿宋" w:hAnsi="Times New Roman" w:cs="Times New Roman"/>
        </w:rPr>
        <w:t>{</w:t>
      </w:r>
      <w:r w:rsidR="006377BE">
        <w:rPr>
          <w:rFonts w:ascii="Times New Roman" w:eastAsia="仿宋" w:hAnsi="Times New Roman" w:cs="Times New Roman"/>
        </w:rPr>
        <w:t>code_name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/>
        </w:rPr>
        <w:t>承灾体调查综述</w:t>
      </w:r>
    </w:p>
    <w:p w14:paraId="25AE1ECC" w14:textId="77777777" w:rsidR="00A74632" w:rsidRDefault="002955FF">
      <w:pPr>
        <w:pStyle w:val="3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1</w:t>
      </w:r>
      <w:r>
        <w:rPr>
          <w:rFonts w:ascii="Times New Roman" w:eastAsia="仿宋" w:hAnsi="Times New Roman" w:cs="Times New Roman"/>
        </w:rPr>
        <w:t>、总体情况</w:t>
      </w:r>
    </w:p>
    <w:p w14:paraId="23E041C4" w14:textId="0666FE5E" w:rsidR="00A74632" w:rsidRDefault="00134ED7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{</w:t>
      </w:r>
      <w:r w:rsidR="006377BE">
        <w:rPr>
          <w:rFonts w:ascii="Times New Roman" w:eastAsia="仿宋" w:hAnsi="Times New Roman" w:cs="Times New Roman"/>
        </w:rPr>
        <w:t>code_name</w:t>
      </w:r>
      <w:r>
        <w:rPr>
          <w:rFonts w:ascii="Times New Roman" w:eastAsia="仿宋" w:hAnsi="Times New Roman" w:cs="Times New Roman"/>
        </w:rPr>
        <w:t>}</w:t>
      </w:r>
      <w:commentRangeStart w:id="15"/>
      <w:commentRangeEnd w:id="15"/>
      <w:r w:rsidR="002955FF">
        <w:commentReference w:id="15"/>
      </w:r>
      <w:r w:rsidR="002955FF">
        <w:rPr>
          <w:rFonts w:ascii="Times New Roman" w:eastAsia="仿宋" w:hAnsi="Times New Roman" w:cs="Times New Roman"/>
        </w:rPr>
        <w:t>承灾体调查对象总数</w:t>
      </w:r>
      <w:r>
        <w:rPr>
          <w:rFonts w:ascii="Times New Roman" w:eastAsia="仿宋" w:hAnsi="Times New Roman" w:cs="Times New Roman" w:hint="eastAsia"/>
        </w:rPr>
        <w:t>{</w:t>
      </w:r>
      <w:r w:rsidR="006377BE">
        <w:rPr>
          <w:rFonts w:ascii="Times New Roman" w:eastAsia="仿宋" w:hAnsi="Times New Roman" w:cs="Times New Roman" w:hint="eastAsia"/>
        </w:rPr>
        <w:t>review</w:t>
      </w:r>
      <w:r w:rsidR="006377BE">
        <w:rPr>
          <w:rFonts w:ascii="Times New Roman" w:eastAsia="仿宋" w:hAnsi="Times New Roman" w:cs="Times New Roman"/>
        </w:rPr>
        <w:t>s.total_count</w:t>
      </w:r>
      <w:r>
        <w:rPr>
          <w:rFonts w:ascii="Times New Roman" w:eastAsia="仿宋" w:hAnsi="Times New Roman" w:cs="Times New Roman" w:hint="eastAsia"/>
        </w:rPr>
        <w:t>}</w:t>
      </w:r>
      <w:r w:rsidR="002955FF">
        <w:rPr>
          <w:rFonts w:ascii="Times New Roman" w:eastAsia="仿宋" w:hAnsi="Times New Roman" w:cs="Times New Roman" w:hint="eastAsia"/>
        </w:rPr>
        <w:t>个</w:t>
      </w:r>
      <w:r w:rsidR="002955FF">
        <w:rPr>
          <w:rFonts w:ascii="Times New Roman" w:eastAsia="仿宋" w:hAnsi="Times New Roman" w:cs="Times New Roman"/>
        </w:rPr>
        <w:t>，</w:t>
      </w:r>
      <w:del w:id="16" w:author="NANA" w:date="2022-05-10T09:52:00Z">
        <w:r w:rsidR="002955FF">
          <w:rPr>
            <w:rFonts w:ascii="Times New Roman" w:eastAsia="仿宋" w:hAnsi="Times New Roman" w:cs="Times New Roman"/>
          </w:rPr>
          <w:delText>其中</w:delText>
        </w:r>
      </w:del>
      <w:ins w:id="17" w:author="NANA" w:date="2022-05-10T09:52:00Z">
        <w:r w:rsidR="002955FF">
          <w:rPr>
            <w:rFonts w:ascii="Times New Roman" w:eastAsia="仿宋" w:hAnsi="Times New Roman" w:cs="Times New Roman" w:hint="eastAsia"/>
          </w:rPr>
          <w:t>包含</w:t>
        </w:r>
      </w:ins>
      <w:r w:rsidR="002955FF">
        <w:rPr>
          <w:rFonts w:ascii="Times New Roman" w:eastAsia="仿宋" w:hAnsi="Times New Roman" w:cs="Times New Roman"/>
        </w:rPr>
        <w:t>公共服务设施</w:t>
      </w:r>
      <w:del w:id="18" w:author="NANA" w:date="2022-05-10T09:52:00Z">
        <w:r w:rsidR="002955FF">
          <w:rPr>
            <w:rFonts w:ascii="Times New Roman" w:eastAsia="仿宋" w:hAnsi="Times New Roman" w:cs="Times New Roman"/>
          </w:rPr>
          <w:delText>调查</w:delText>
        </w:r>
        <w:r w:rsidR="002955FF">
          <w:rPr>
            <w:rFonts w:ascii="Times New Roman" w:eastAsia="仿宋" w:hAnsi="Times New Roman" w:cs="Times New Roman"/>
          </w:rPr>
          <w:delText>814201</w:delText>
        </w:r>
        <w:r w:rsidR="002955FF">
          <w:rPr>
            <w:rFonts w:ascii="Times New Roman" w:eastAsia="仿宋" w:hAnsi="Times New Roman" w:cs="Times New Roman" w:hint="eastAsia"/>
          </w:rPr>
          <w:delText>个</w:delText>
        </w:r>
        <w:r w:rsidR="002955FF">
          <w:rPr>
            <w:rFonts w:ascii="Times New Roman" w:eastAsia="仿宋" w:hAnsi="Times New Roman" w:cs="Times New Roman"/>
          </w:rPr>
          <w:delText>，</w:delText>
        </w:r>
      </w:del>
      <w:ins w:id="19" w:author="NANA" w:date="2022-05-10T09:52:00Z">
        <w:r w:rsidR="002955FF">
          <w:rPr>
            <w:rFonts w:ascii="Times New Roman" w:eastAsia="仿宋" w:hAnsi="Times New Roman" w:cs="Times New Roman" w:hint="eastAsia"/>
          </w:rPr>
          <w:t>、</w:t>
        </w:r>
      </w:ins>
      <w:r w:rsidR="002955FF">
        <w:rPr>
          <w:rFonts w:ascii="Times New Roman" w:eastAsia="仿宋" w:hAnsi="Times New Roman" w:cs="Times New Roman"/>
        </w:rPr>
        <w:t>危险化学品自然灾害承灾体</w:t>
      </w:r>
      <w:del w:id="20" w:author="NANA" w:date="2022-05-10T09:52:00Z">
        <w:r w:rsidR="002955FF">
          <w:rPr>
            <w:rFonts w:ascii="Times New Roman" w:eastAsia="仿宋" w:hAnsi="Times New Roman" w:cs="Times New Roman"/>
          </w:rPr>
          <w:delText>调查</w:delText>
        </w:r>
        <w:r w:rsidR="002955FF">
          <w:rPr>
            <w:rFonts w:ascii="Times New Roman" w:eastAsia="仿宋" w:hAnsi="Times New Roman" w:cs="Times New Roman"/>
          </w:rPr>
          <w:delText>149392</w:delText>
        </w:r>
        <w:r w:rsidR="002955FF">
          <w:rPr>
            <w:rFonts w:ascii="Times New Roman" w:eastAsia="仿宋" w:hAnsi="Times New Roman" w:cs="Times New Roman" w:hint="eastAsia"/>
          </w:rPr>
          <w:delText>个</w:delText>
        </w:r>
      </w:del>
      <w:ins w:id="21" w:author="NANA" w:date="2022-05-10T09:53:00Z">
        <w:r w:rsidR="002955FF">
          <w:rPr>
            <w:rFonts w:ascii="Times New Roman" w:eastAsia="仿宋" w:hAnsi="Times New Roman" w:cs="Times New Roman" w:hint="eastAsia"/>
          </w:rPr>
          <w:t>、</w:t>
        </w:r>
      </w:ins>
      <w:del w:id="22" w:author="NANA" w:date="2022-05-10T09:53:00Z">
        <w:r w:rsidR="002955FF">
          <w:rPr>
            <w:rFonts w:ascii="Times New Roman" w:eastAsia="仿宋" w:hAnsi="Times New Roman" w:cs="Times New Roman"/>
          </w:rPr>
          <w:delText>，</w:delText>
        </w:r>
      </w:del>
      <w:r w:rsidR="002955FF">
        <w:rPr>
          <w:rFonts w:ascii="Times New Roman" w:eastAsia="仿宋" w:hAnsi="Times New Roman" w:cs="Times New Roman"/>
        </w:rPr>
        <w:t>非煤矿山自然灾害承灾体</w:t>
      </w:r>
      <w:del w:id="23" w:author="NANA" w:date="2022-05-10T09:53:00Z">
        <w:r w:rsidR="002955FF">
          <w:rPr>
            <w:rFonts w:ascii="Times New Roman" w:eastAsia="仿宋" w:hAnsi="Times New Roman" w:cs="Times New Roman"/>
          </w:rPr>
          <w:delText>调查</w:delText>
        </w:r>
        <w:r w:rsidR="002955FF">
          <w:rPr>
            <w:rFonts w:ascii="Times New Roman" w:eastAsia="仿宋" w:hAnsi="Times New Roman" w:cs="Times New Roman"/>
          </w:rPr>
          <w:delText>29239</w:delText>
        </w:r>
        <w:r w:rsidR="002955FF">
          <w:rPr>
            <w:rFonts w:ascii="Times New Roman" w:eastAsia="仿宋" w:hAnsi="Times New Roman" w:cs="Times New Roman" w:hint="eastAsia"/>
          </w:rPr>
          <w:delText>个</w:delText>
        </w:r>
        <w:r w:rsidR="002955FF">
          <w:rPr>
            <w:rFonts w:ascii="Times New Roman" w:eastAsia="仿宋" w:hAnsi="Times New Roman" w:cs="Times New Roman"/>
          </w:rPr>
          <w:delText>，</w:delText>
        </w:r>
      </w:del>
      <w:ins w:id="24" w:author="NANA" w:date="2022-05-10T09:53:00Z">
        <w:r w:rsidR="002955FF">
          <w:rPr>
            <w:rFonts w:ascii="Times New Roman" w:eastAsia="仿宋" w:hAnsi="Times New Roman" w:cs="Times New Roman" w:hint="eastAsia"/>
          </w:rPr>
          <w:t>、</w:t>
        </w:r>
      </w:ins>
      <w:r w:rsidR="002955FF">
        <w:rPr>
          <w:rFonts w:ascii="Times New Roman" w:eastAsia="仿宋" w:hAnsi="Times New Roman" w:cs="Times New Roman"/>
        </w:rPr>
        <w:t>煤矿自然灾害承灾体</w:t>
      </w:r>
      <w:del w:id="25" w:author="NANA" w:date="2022-05-10T09:53:00Z">
        <w:r w:rsidR="002955FF">
          <w:rPr>
            <w:rFonts w:ascii="Times New Roman" w:eastAsia="仿宋" w:hAnsi="Times New Roman" w:cs="Times New Roman"/>
          </w:rPr>
          <w:delText>调查</w:delText>
        </w:r>
        <w:r w:rsidR="002955FF">
          <w:rPr>
            <w:rFonts w:ascii="Times New Roman" w:eastAsia="仿宋" w:hAnsi="Times New Roman" w:cs="Times New Roman"/>
          </w:rPr>
          <w:delText>4054</w:delText>
        </w:r>
        <w:r w:rsidR="002955FF">
          <w:rPr>
            <w:rFonts w:ascii="Times New Roman" w:eastAsia="仿宋" w:hAnsi="Times New Roman" w:cs="Times New Roman" w:hint="eastAsia"/>
          </w:rPr>
          <w:delText>个</w:delText>
        </w:r>
      </w:del>
      <w:r w:rsidR="002955FF">
        <w:rPr>
          <w:rFonts w:ascii="Times New Roman" w:eastAsia="仿宋" w:hAnsi="Times New Roman" w:cs="Times New Roman"/>
        </w:rPr>
        <w:t>。</w:t>
      </w:r>
    </w:p>
    <w:p w14:paraId="7558F348" w14:textId="46136613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公共服务设施调查包含</w:t>
      </w:r>
      <w:r>
        <w:rPr>
          <w:rFonts w:ascii="Times New Roman" w:eastAsia="仿宋" w:hAnsi="Times New Roman" w:cs="Times New Roman"/>
        </w:rPr>
        <w:t>11</w:t>
      </w:r>
      <w:r>
        <w:rPr>
          <w:rFonts w:ascii="Times New Roman" w:eastAsia="仿宋" w:hAnsi="Times New Roman" w:cs="Times New Roman"/>
        </w:rPr>
        <w:t>类调查对象，共计</w:t>
      </w:r>
      <w:r w:rsidR="00134ED7">
        <w:rPr>
          <w:rFonts w:ascii="Times New Roman" w:eastAsia="仿宋" w:hAnsi="Times New Roman" w:cs="Times New Roman"/>
        </w:rPr>
        <w:t>{</w:t>
      </w:r>
      <w:r w:rsidR="006377BE">
        <w:rPr>
          <w:rFonts w:ascii="Times New Roman" w:eastAsia="仿宋" w:hAnsi="Times New Roman" w:cs="Times New Roman"/>
        </w:rPr>
        <w:t>reviews.</w:t>
      </w:r>
      <w:r w:rsidR="006377BE" w:rsidRPr="00A659C9">
        <w:rPr>
          <w:rFonts w:ascii="Times New Roman" w:eastAsia="仿宋" w:hAnsi="Times New Roman" w:cs="Times New Roman"/>
        </w:rPr>
        <w:t>total_zrzhczt_ggfwss_count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。各类调查对象数量</w:t>
      </w:r>
      <w:r>
        <w:rPr>
          <w:rFonts w:ascii="Times New Roman" w:eastAsia="仿宋" w:hAnsi="Times New Roman" w:cs="Times New Roman"/>
          <w:highlight w:val="green"/>
        </w:rPr>
        <w:t>从大到小</w:t>
      </w:r>
      <w:r>
        <w:rPr>
          <w:rFonts w:ascii="Times New Roman" w:eastAsia="仿宋" w:hAnsi="Times New Roman" w:cs="Times New Roman"/>
        </w:rPr>
        <w:t>依次为：</w:t>
      </w:r>
      <w:r w:rsidR="00134ED7">
        <w:rPr>
          <w:rFonts w:ascii="Times New Roman" w:eastAsia="仿宋" w:hAnsi="Times New Roman" w:cs="Times New Roman" w:hint="eastAsia"/>
        </w:rPr>
        <w:t>{</w:t>
      </w:r>
      <w:r w:rsidR="006377BE">
        <w:rPr>
          <w:rFonts w:ascii="Times New Roman" w:eastAsia="仿宋" w:hAnsi="Times New Roman" w:cs="Times New Roman"/>
        </w:rPr>
        <w:t>zrzhczt.zrzhczt_overall.zrzhczt_ggfwss_count_px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/>
        </w:rPr>
        <w:t>。</w:t>
      </w:r>
    </w:p>
    <w:p w14:paraId="707A019F" w14:textId="4C5B29AC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危险化学品自然灾害承灾体调查包含</w:t>
      </w:r>
      <w:r>
        <w:rPr>
          <w:rFonts w:ascii="Times New Roman" w:eastAsia="仿宋" w:hAnsi="Times New Roman" w:cs="Times New Roman"/>
        </w:rPr>
        <w:t>3</w:t>
      </w:r>
      <w:r>
        <w:rPr>
          <w:rFonts w:ascii="Times New Roman" w:eastAsia="仿宋" w:hAnsi="Times New Roman" w:cs="Times New Roman"/>
        </w:rPr>
        <w:t>类调查对象，共计</w:t>
      </w:r>
      <w:r w:rsidR="00134ED7">
        <w:rPr>
          <w:rFonts w:ascii="Times New Roman" w:eastAsia="仿宋" w:hAnsi="Times New Roman" w:cs="Times New Roman"/>
        </w:rPr>
        <w:lastRenderedPageBreak/>
        <w:t>{</w:t>
      </w:r>
      <w:r w:rsidR="006377BE">
        <w:rPr>
          <w:rFonts w:ascii="Times New Roman" w:eastAsia="仿宋" w:hAnsi="Times New Roman" w:cs="Times New Roman"/>
        </w:rPr>
        <w:t>reviews.</w:t>
      </w:r>
      <w:r w:rsidR="006377BE" w:rsidRPr="00A659C9">
        <w:rPr>
          <w:rFonts w:ascii="Times New Roman" w:eastAsia="仿宋" w:hAnsi="Times New Roman" w:cs="Times New Roman"/>
        </w:rPr>
        <w:t>total_zrzhczt_</w:t>
      </w:r>
      <w:r w:rsidR="006377BE" w:rsidRPr="00B27A16">
        <w:rPr>
          <w:rFonts w:ascii="Times New Roman" w:eastAsia="仿宋" w:hAnsi="Times New Roman" w:cs="Times New Roman"/>
        </w:rPr>
        <w:t>zrzhcsaqscsgyhss</w:t>
      </w:r>
      <w:r w:rsidR="006377BE" w:rsidRPr="00A659C9">
        <w:rPr>
          <w:rFonts w:ascii="Times New Roman" w:eastAsia="仿宋" w:hAnsi="Times New Roman" w:cs="Times New Roman"/>
        </w:rPr>
        <w:t>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。</w:t>
      </w:r>
      <w:ins w:id="26" w:author="NANA" w:date="2022-04-22T14:31:00Z">
        <w:r>
          <w:rPr>
            <w:rFonts w:ascii="Times New Roman" w:eastAsia="仿宋" w:hAnsi="Times New Roman" w:cs="Times New Roman"/>
          </w:rPr>
          <w:t>各类调查对象数量</w:t>
        </w:r>
        <w:r>
          <w:rPr>
            <w:rFonts w:ascii="Times New Roman" w:eastAsia="仿宋" w:hAnsi="Times New Roman" w:cs="Times New Roman"/>
            <w:highlight w:val="green"/>
          </w:rPr>
          <w:t>从大到小</w:t>
        </w:r>
        <w:r>
          <w:rPr>
            <w:rFonts w:ascii="Times New Roman" w:eastAsia="仿宋" w:hAnsi="Times New Roman" w:cs="Times New Roman"/>
          </w:rPr>
          <w:t>依次为：</w:t>
        </w:r>
      </w:ins>
      <w:del w:id="27" w:author="NANA" w:date="2022-05-10T09:55:00Z">
        <w:r>
          <w:rPr>
            <w:rFonts w:ascii="Times New Roman" w:eastAsia="仿宋" w:hAnsi="Times New Roman" w:cs="Times New Roman"/>
          </w:rPr>
          <w:delText>其中</w:delText>
        </w:r>
      </w:del>
      <w:r w:rsidR="00134ED7">
        <w:rPr>
          <w:rFonts w:ascii="Times New Roman" w:eastAsia="仿宋" w:hAnsi="Times New Roman" w:cs="Times New Roman" w:hint="eastAsia"/>
        </w:rPr>
        <w:t>{</w:t>
      </w:r>
      <w:r w:rsidR="006377BE">
        <w:rPr>
          <w:rFonts w:ascii="Times New Roman" w:eastAsia="仿宋" w:hAnsi="Times New Roman" w:cs="Times New Roman"/>
        </w:rPr>
        <w:t>zrzhczt.zrzhczt_overall.</w:t>
      </w:r>
      <w:r w:rsidR="006377BE" w:rsidRPr="00B27A16">
        <w:rPr>
          <w:rFonts w:ascii="Times New Roman" w:eastAsia="仿宋" w:hAnsi="Times New Roman" w:cs="Times New Roman"/>
        </w:rPr>
        <w:t>zrzhczt_zrzhcsaqscsgyhss_count_px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/>
        </w:rPr>
        <w:t>。</w:t>
      </w:r>
    </w:p>
    <w:p w14:paraId="139D2355" w14:textId="3B9B6EFF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非煤矿山自然灾害承灾体调查包含</w:t>
      </w:r>
      <w:r>
        <w:rPr>
          <w:rFonts w:ascii="Times New Roman" w:eastAsia="仿宋" w:hAnsi="Times New Roman" w:cs="Times New Roman"/>
        </w:rPr>
        <w:t>3</w:t>
      </w:r>
      <w:r>
        <w:rPr>
          <w:rFonts w:ascii="Times New Roman" w:eastAsia="仿宋" w:hAnsi="Times New Roman" w:cs="Times New Roman"/>
        </w:rPr>
        <w:t>类调查对象，共计</w:t>
      </w:r>
      <w:r w:rsidR="00134ED7">
        <w:rPr>
          <w:rFonts w:ascii="Times New Roman" w:eastAsia="仿宋" w:hAnsi="Times New Roman" w:cs="Times New Roman"/>
        </w:rPr>
        <w:t>{</w:t>
      </w:r>
      <w:r w:rsidR="006377BE">
        <w:rPr>
          <w:rFonts w:ascii="Times New Roman" w:eastAsia="仿宋" w:hAnsi="Times New Roman" w:cs="Times New Roman"/>
        </w:rPr>
        <w:t>reviews.</w:t>
      </w:r>
      <w:r w:rsidR="006377BE" w:rsidRPr="00A659C9">
        <w:rPr>
          <w:rFonts w:ascii="Times New Roman" w:eastAsia="仿宋" w:hAnsi="Times New Roman" w:cs="Times New Roman"/>
        </w:rPr>
        <w:t>total_zrzhczt_zrzhcsfmkssgwxy_count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。</w:t>
      </w:r>
      <w:ins w:id="28" w:author="NANA" w:date="2022-04-22T14:32:00Z">
        <w:r>
          <w:rPr>
            <w:rFonts w:ascii="Times New Roman" w:eastAsia="仿宋" w:hAnsi="Times New Roman" w:cs="Times New Roman"/>
          </w:rPr>
          <w:t>各类调查对象数量</w:t>
        </w:r>
        <w:r>
          <w:rPr>
            <w:rFonts w:ascii="Times New Roman" w:eastAsia="仿宋" w:hAnsi="Times New Roman" w:cs="Times New Roman"/>
            <w:highlight w:val="green"/>
          </w:rPr>
          <w:t>从大到小</w:t>
        </w:r>
        <w:r>
          <w:rPr>
            <w:rFonts w:ascii="Times New Roman" w:eastAsia="仿宋" w:hAnsi="Times New Roman" w:cs="Times New Roman"/>
          </w:rPr>
          <w:t>依次为：</w:t>
        </w:r>
      </w:ins>
      <w:del w:id="29" w:author="NANA" w:date="2022-05-10T09:55:00Z">
        <w:r>
          <w:rPr>
            <w:rFonts w:ascii="Times New Roman" w:eastAsia="仿宋" w:hAnsi="Times New Roman" w:cs="Times New Roman"/>
          </w:rPr>
          <w:delText>其中</w:delText>
        </w:r>
      </w:del>
      <w:r w:rsidR="00134ED7">
        <w:rPr>
          <w:rFonts w:ascii="Times New Roman" w:eastAsia="仿宋" w:hAnsi="Times New Roman" w:cs="Times New Roman" w:hint="eastAsia"/>
        </w:rPr>
        <w:t>{</w:t>
      </w:r>
      <w:r w:rsidR="006377BE">
        <w:rPr>
          <w:rFonts w:ascii="Times New Roman" w:eastAsia="仿宋" w:hAnsi="Times New Roman" w:cs="Times New Roman"/>
        </w:rPr>
        <w:t>zrzhczt.zrzhczt_overall.</w:t>
      </w:r>
      <w:r w:rsidR="006377BE" w:rsidRPr="00B27A16">
        <w:rPr>
          <w:rFonts w:ascii="Times New Roman" w:eastAsia="仿宋" w:hAnsi="Times New Roman" w:cs="Times New Roman"/>
        </w:rPr>
        <w:t>zrzhczt_zrzhcsfmkssgwxy_count_px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/>
        </w:rPr>
        <w:t>。</w:t>
      </w:r>
    </w:p>
    <w:p w14:paraId="0E611D05" w14:textId="2EF81741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煤矿自然灾害承灾体调查共计</w:t>
      </w:r>
      <w:r w:rsidR="00134ED7">
        <w:rPr>
          <w:rFonts w:ascii="Times New Roman" w:eastAsia="仿宋" w:hAnsi="Times New Roman" w:cs="Times New Roman"/>
        </w:rPr>
        <w:t>{</w:t>
      </w:r>
      <w:r w:rsidR="006377BE">
        <w:rPr>
          <w:rFonts w:ascii="Times New Roman" w:eastAsia="仿宋" w:hAnsi="Times New Roman" w:cs="Times New Roman"/>
        </w:rPr>
        <w:t>reviews.</w:t>
      </w:r>
      <w:r w:rsidR="006377BE" w:rsidRPr="00A659C9">
        <w:rPr>
          <w:rFonts w:ascii="Times New Roman" w:eastAsia="仿宋" w:hAnsi="Times New Roman" w:cs="Times New Roman"/>
        </w:rPr>
        <w:t>total_zrzhczt_zrzhcsmksgwxy_count</w:t>
      </w:r>
      <w:r w:rsidR="00134ED7">
        <w:rPr>
          <w:rFonts w:ascii="Times New Roman" w:eastAsia="仿宋" w:hAnsi="Times New Roman" w:cs="Times New Roman"/>
        </w:rPr>
        <w:t>}</w:t>
      </w:r>
      <w:r>
        <w:rPr>
          <w:rFonts w:ascii="Times New Roman" w:eastAsia="仿宋" w:hAnsi="Times New Roman" w:cs="Times New Roman" w:hint="eastAsia"/>
        </w:rPr>
        <w:t>个</w:t>
      </w:r>
      <w:r>
        <w:rPr>
          <w:rFonts w:ascii="Times New Roman" w:eastAsia="仿宋" w:hAnsi="Times New Roman" w:cs="Times New Roman"/>
        </w:rPr>
        <w:t>。</w:t>
      </w:r>
    </w:p>
    <w:p w14:paraId="3EA2F194" w14:textId="77777777" w:rsidR="00A74632" w:rsidRDefault="002955FF">
      <w:pPr>
        <w:pStyle w:val="3"/>
        <w:numPr>
          <w:ilvl w:val="0"/>
          <w:numId w:val="1"/>
        </w:num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各</w:t>
      </w:r>
      <w:del w:id="30" w:author="NANA" w:date="2022-05-07T15:01:00Z">
        <w:r>
          <w:rPr>
            <w:rFonts w:ascii="Times New Roman" w:eastAsia="仿宋" w:hAnsi="Times New Roman" w:cs="Times New Roman"/>
          </w:rPr>
          <w:delText>省份</w:delText>
        </w:r>
      </w:del>
      <w:ins w:id="31" w:author="NANA" w:date="2022-05-07T15:01:00Z">
        <w:r>
          <w:rPr>
            <w:rFonts w:ascii="Times New Roman" w:eastAsia="仿宋" w:hAnsi="Times New Roman" w:cs="Times New Roman" w:hint="eastAsia"/>
          </w:rPr>
          <w:t>地区</w:t>
        </w:r>
      </w:ins>
      <w:r>
        <w:rPr>
          <w:rFonts w:ascii="Times New Roman" w:eastAsia="仿宋" w:hAnsi="Times New Roman" w:cs="Times New Roman"/>
        </w:rPr>
        <w:t>调查情况</w:t>
      </w:r>
    </w:p>
    <w:p w14:paraId="0C1A8D6A" w14:textId="60CD2228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各</w:t>
      </w:r>
      <w:del w:id="32" w:author="NANA" w:date="2022-04-22T14:35:00Z">
        <w:r>
          <w:rPr>
            <w:rFonts w:ascii="Times New Roman" w:eastAsia="仿宋" w:hAnsi="Times New Roman" w:cs="Times New Roman"/>
          </w:rPr>
          <w:delText>省份</w:delText>
        </w:r>
      </w:del>
      <w:ins w:id="33" w:author="NANA" w:date="2022-04-22T14:35:00Z">
        <w:r>
          <w:rPr>
            <w:rFonts w:ascii="Times New Roman" w:eastAsia="仿宋" w:hAnsi="Times New Roman" w:cs="Times New Roman" w:hint="eastAsia"/>
          </w:rPr>
          <w:t>地区</w:t>
        </w:r>
      </w:ins>
      <w:r>
        <w:rPr>
          <w:rFonts w:ascii="Times New Roman" w:eastAsia="仿宋" w:hAnsi="Times New Roman" w:cs="Times New Roman"/>
        </w:rPr>
        <w:t>调查总量及按中类的调查统计详见下表。</w:t>
      </w:r>
      <w:del w:id="34" w:author="NANA" w:date="2022-04-22T14:35:00Z">
        <w:r>
          <w:rPr>
            <w:rFonts w:ascii="Times New Roman" w:eastAsia="仿宋" w:hAnsi="Times New Roman" w:cs="Times New Roman"/>
          </w:rPr>
          <w:delText>省</w:delText>
        </w:r>
      </w:del>
      <w:r>
        <w:rPr>
          <w:rFonts w:ascii="Times New Roman" w:eastAsia="仿宋" w:hAnsi="Times New Roman" w:cs="Times New Roman"/>
        </w:rPr>
        <w:t>调查总量最多</w:t>
      </w:r>
      <w:r w:rsidR="003651F5">
        <w:rPr>
          <w:rFonts w:ascii="Times New Roman" w:eastAsia="仿宋" w:hAnsi="Times New Roman" w:cs="Times New Roman" w:hint="eastAsia"/>
        </w:rPr>
        <w:t>的是</w:t>
      </w:r>
      <w:r w:rsidR="00134ED7">
        <w:rPr>
          <w:rFonts w:ascii="Times New Roman" w:eastAsia="仿宋" w:hAnsi="Times New Roman" w:cs="Times New Roman"/>
        </w:rPr>
        <w:t>{</w:t>
      </w:r>
      <w:r w:rsidR="00B22559">
        <w:rPr>
          <w:rFonts w:ascii="Times New Roman" w:eastAsia="仿宋" w:hAnsi="Times New Roman" w:cs="Times New Roman"/>
        </w:rPr>
        <w:t>zrzhczt.zrzhczt_maxmin.zrzhczt_name</w:t>
      </w:r>
      <w:r w:rsidR="00134ED7">
        <w:rPr>
          <w:rFonts w:ascii="Times New Roman" w:eastAsia="仿宋" w:hAnsi="Times New Roman" w:cs="Times New Roman"/>
        </w:rPr>
        <w:t>}</w:t>
      </w:r>
      <w:del w:id="35" w:author="NANA" w:date="2022-04-22T14:36:00Z">
        <w:r>
          <w:rPr>
            <w:rFonts w:ascii="Times New Roman" w:eastAsia="仿宋" w:hAnsi="Times New Roman" w:cs="Times New Roman"/>
          </w:rPr>
          <w:delText>；</w:delText>
        </w:r>
      </w:del>
      <w:r>
        <w:rPr>
          <w:rFonts w:ascii="Times New Roman" w:eastAsia="仿宋" w:hAnsi="Times New Roman" w:cs="Times New Roman" w:hint="eastAsia"/>
        </w:rPr>
        <w:t>。其中，</w:t>
      </w:r>
      <w:r>
        <w:rPr>
          <w:rFonts w:ascii="Times New Roman" w:eastAsia="仿宋" w:hAnsi="Times New Roman" w:cs="Times New Roman"/>
        </w:rPr>
        <w:t>公共服务设施调查数量</w:t>
      </w:r>
    </w:p>
    <w:p w14:paraId="71AFDC65" w14:textId="222C4F8C" w:rsidR="00A74632" w:rsidRDefault="002955FF">
      <w:pPr>
        <w:rPr>
          <w:ins w:id="36" w:author="NANA" w:date="2022-05-10T10:29:00Z"/>
          <w:rFonts w:ascii="Times New Roman" w:eastAsia="仿宋" w:hAnsi="Times New Roman" w:cs="Times New Roman"/>
        </w:rPr>
        <w:pPrChange w:id="37" w:author="NANA" w:date="2022-04-22T15:56:00Z">
          <w:pPr>
            <w:ind w:firstLineChars="200" w:firstLine="480"/>
          </w:pPr>
        </w:pPrChange>
      </w:pPr>
      <w:del w:id="38" w:author="NANA" w:date="2022-05-10T10:25:00Z">
        <w:r>
          <w:rPr>
            <w:rFonts w:ascii="Times New Roman" w:eastAsia="仿宋" w:hAnsi="Times New Roman" w:cs="Times New Roman"/>
          </w:rPr>
          <w:delText>XX</w:delText>
        </w:r>
      </w:del>
      <w:del w:id="39" w:author="NANA" w:date="2022-04-22T15:56:00Z">
        <w:r>
          <w:rPr>
            <w:rFonts w:ascii="Times New Roman" w:eastAsia="仿宋" w:hAnsi="Times New Roman" w:cs="Times New Roman"/>
          </w:rPr>
          <w:delText>省公共服务设施调查数量</w:delText>
        </w:r>
      </w:del>
      <w:r>
        <w:rPr>
          <w:rFonts w:ascii="Times New Roman" w:eastAsia="仿宋" w:hAnsi="Times New Roman" w:cs="Times New Roman"/>
        </w:rPr>
        <w:t>最多</w:t>
      </w:r>
      <w:ins w:id="40" w:author="NANA" w:date="2022-05-10T10:26:00Z">
        <w:r>
          <w:rPr>
            <w:rFonts w:ascii="Times New Roman" w:eastAsia="仿宋" w:hAnsi="Times New Roman" w:cs="Times New Roman" w:hint="eastAsia"/>
          </w:rPr>
          <w:t>的是</w:t>
        </w:r>
      </w:ins>
      <w:r w:rsidR="00134ED7">
        <w:rPr>
          <w:rFonts w:ascii="Times New Roman" w:eastAsia="仿宋" w:hAnsi="Times New Roman" w:cs="Times New Roman"/>
        </w:rPr>
        <w:t>{</w:t>
      </w:r>
      <w:r w:rsidR="00B22559">
        <w:rPr>
          <w:rFonts w:ascii="Times New Roman" w:eastAsia="仿宋" w:hAnsi="Times New Roman" w:cs="Times New Roman"/>
        </w:rPr>
        <w:t>zrzhczt.zrzhczt_maxmin.zrzhczt_ggfwss_name</w:t>
      </w:r>
      <w:r w:rsidR="00134ED7">
        <w:rPr>
          <w:rFonts w:ascii="Times New Roman" w:eastAsia="仿宋" w:hAnsi="Times New Roman" w:cs="Times New Roman"/>
        </w:rPr>
        <w:t>}</w:t>
      </w:r>
      <w:del w:id="41" w:author="NANA" w:date="2022-05-10T10:26:00Z">
        <w:r>
          <w:rPr>
            <w:rFonts w:ascii="Times New Roman" w:eastAsia="仿宋" w:hAnsi="Times New Roman" w:cs="Times New Roman"/>
          </w:rPr>
          <w:delText>，共计</w:delText>
        </w:r>
        <w:r>
          <w:rPr>
            <w:rFonts w:ascii="Times New Roman" w:eastAsia="仿宋" w:hAnsi="Times New Roman" w:cs="Times New Roman"/>
          </w:rPr>
          <w:delText>23042</w:delText>
        </w:r>
        <w:r>
          <w:rPr>
            <w:rFonts w:ascii="Times New Roman" w:eastAsia="仿宋" w:hAnsi="Times New Roman" w:cs="Times New Roman" w:hint="eastAsia"/>
          </w:rPr>
          <w:delText>个</w:delText>
        </w:r>
        <w:r>
          <w:rPr>
            <w:rFonts w:ascii="Times New Roman" w:eastAsia="仿宋" w:hAnsi="Times New Roman" w:cs="Times New Roman"/>
          </w:rPr>
          <w:delText>，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/>
          </w:rPr>
          <w:delText>省调查数量最少</w:delText>
        </w:r>
        <w:r>
          <w:rPr>
            <w:rFonts w:ascii="Times New Roman" w:eastAsia="仿宋" w:hAnsi="Times New Roman" w:cs="Times New Roman"/>
          </w:rPr>
          <w:delText>778</w:delText>
        </w:r>
        <w:r>
          <w:rPr>
            <w:rFonts w:ascii="Times New Roman" w:eastAsia="仿宋" w:hAnsi="Times New Roman" w:cs="Times New Roman" w:hint="eastAsia"/>
          </w:rPr>
          <w:delText>个</w:delText>
        </w:r>
      </w:del>
      <w:r>
        <w:rPr>
          <w:rFonts w:ascii="Times New Roman" w:eastAsia="仿宋" w:hAnsi="Times New Roman" w:cs="Times New Roman"/>
        </w:rPr>
        <w:t>；</w:t>
      </w:r>
      <w:del w:id="42" w:author="NANA" w:date="2022-04-22T15:56:00Z">
        <w:r>
          <w:rPr>
            <w:rFonts w:ascii="Times New Roman" w:eastAsia="仿宋" w:hAnsi="Times New Roman" w:cs="Times New Roman"/>
          </w:rPr>
          <w:delText>XX</w:delText>
        </w:r>
      </w:del>
      <w:del w:id="43" w:author="NANA" w:date="2022-04-22T14:35:00Z">
        <w:r>
          <w:rPr>
            <w:rFonts w:ascii="Times New Roman" w:eastAsia="仿宋" w:hAnsi="Times New Roman" w:cs="Times New Roman"/>
          </w:rPr>
          <w:delText>省</w:delText>
        </w:r>
      </w:del>
      <w:r>
        <w:rPr>
          <w:rFonts w:ascii="Times New Roman" w:eastAsia="仿宋" w:hAnsi="Times New Roman" w:cs="Times New Roman"/>
        </w:rPr>
        <w:t>危险化学品自然灾害承灾体调查数量最多</w:t>
      </w:r>
      <w:ins w:id="44" w:author="NANA" w:date="2022-05-10T10:26:00Z">
        <w:r>
          <w:rPr>
            <w:rFonts w:ascii="Times New Roman" w:eastAsia="仿宋" w:hAnsi="Times New Roman" w:cs="Times New Roman" w:hint="eastAsia"/>
          </w:rPr>
          <w:t>的是</w:t>
        </w:r>
      </w:ins>
      <w:r w:rsidR="00134ED7">
        <w:rPr>
          <w:rFonts w:ascii="Times New Roman" w:eastAsia="仿宋" w:hAnsi="Times New Roman" w:cs="Times New Roman"/>
        </w:rPr>
        <w:t>{</w:t>
      </w:r>
      <w:r w:rsidR="00B22559">
        <w:rPr>
          <w:rFonts w:ascii="Times New Roman" w:eastAsia="仿宋" w:hAnsi="Times New Roman" w:cs="Times New Roman"/>
        </w:rPr>
        <w:t>zrzhczt.zrzhczt_maxmin.</w:t>
      </w:r>
      <w:r w:rsidR="00B22559" w:rsidRPr="000E6C6A">
        <w:rPr>
          <w:rFonts w:ascii="Times New Roman" w:eastAsia="仿宋" w:hAnsi="Times New Roman" w:cs="Times New Roman"/>
        </w:rPr>
        <w:t>zrzhczt_zrzhcsaqscsgyhss_name</w:t>
      </w:r>
      <w:r w:rsidR="00134ED7">
        <w:rPr>
          <w:rFonts w:ascii="Times New Roman" w:eastAsia="仿宋" w:hAnsi="Times New Roman" w:cs="Times New Roman"/>
        </w:rPr>
        <w:t>}</w:t>
      </w:r>
      <w:del w:id="45" w:author="NANA" w:date="2022-05-10T10:27:00Z">
        <w:r>
          <w:rPr>
            <w:rFonts w:ascii="Times New Roman" w:eastAsia="仿宋" w:hAnsi="Times New Roman" w:cs="Times New Roman"/>
          </w:rPr>
          <w:delText>，共计</w:delText>
        </w:r>
        <w:r>
          <w:rPr>
            <w:rFonts w:ascii="Times New Roman" w:eastAsia="仿宋" w:hAnsi="Times New Roman" w:cs="Times New Roman"/>
          </w:rPr>
          <w:delText>573</w:delText>
        </w:r>
        <w:r>
          <w:rPr>
            <w:rFonts w:ascii="Times New Roman" w:eastAsia="仿宋" w:hAnsi="Times New Roman" w:cs="Times New Roman" w:hint="eastAsia"/>
          </w:rPr>
          <w:delText>个</w:delText>
        </w:r>
        <w:r>
          <w:rPr>
            <w:rFonts w:ascii="Times New Roman" w:eastAsia="仿宋" w:hAnsi="Times New Roman" w:cs="Times New Roman"/>
          </w:rPr>
          <w:delText>，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/>
          </w:rPr>
          <w:delText>省调查总量最少，共计</w:delText>
        </w:r>
        <w:r>
          <w:rPr>
            <w:rFonts w:ascii="Times New Roman" w:eastAsia="仿宋" w:hAnsi="Times New Roman" w:cs="Times New Roman"/>
          </w:rPr>
          <w:delText>9</w:delText>
        </w:r>
        <w:r>
          <w:rPr>
            <w:rFonts w:ascii="Times New Roman" w:eastAsia="仿宋" w:hAnsi="Times New Roman" w:cs="Times New Roman" w:hint="eastAsia"/>
          </w:rPr>
          <w:delText>个</w:delText>
        </w:r>
      </w:del>
      <w:r>
        <w:rPr>
          <w:rFonts w:ascii="Times New Roman" w:eastAsia="仿宋" w:hAnsi="Times New Roman" w:cs="Times New Roman"/>
        </w:rPr>
        <w:t>；</w:t>
      </w:r>
      <w:del w:id="46" w:author="NANA" w:date="2022-04-22T15:57:00Z">
        <w:r>
          <w:rPr>
            <w:rFonts w:ascii="Times New Roman" w:eastAsia="仿宋" w:hAnsi="Times New Roman" w:cs="Times New Roman"/>
          </w:rPr>
          <w:delText>XX</w:delText>
        </w:r>
      </w:del>
      <w:del w:id="47" w:author="NANA" w:date="2022-04-22T14:35:00Z">
        <w:r>
          <w:rPr>
            <w:rFonts w:ascii="Times New Roman" w:eastAsia="仿宋" w:hAnsi="Times New Roman" w:cs="Times New Roman"/>
          </w:rPr>
          <w:delText>省</w:delText>
        </w:r>
      </w:del>
      <w:r>
        <w:rPr>
          <w:rFonts w:ascii="Times New Roman" w:eastAsia="仿宋" w:hAnsi="Times New Roman" w:cs="Times New Roman"/>
        </w:rPr>
        <w:t>非煤矿山自然灾害承灾体调查数量最多</w:t>
      </w:r>
      <w:ins w:id="48" w:author="NANA" w:date="2022-05-10T10:27:00Z">
        <w:r>
          <w:rPr>
            <w:rFonts w:ascii="Times New Roman" w:eastAsia="仿宋" w:hAnsi="Times New Roman" w:cs="Times New Roman" w:hint="eastAsia"/>
          </w:rPr>
          <w:t>的是</w:t>
        </w:r>
      </w:ins>
      <w:r w:rsidR="00134ED7">
        <w:rPr>
          <w:rFonts w:ascii="Times New Roman" w:eastAsia="仿宋" w:hAnsi="Times New Roman" w:cs="Times New Roman"/>
        </w:rPr>
        <w:t>{</w:t>
      </w:r>
      <w:r w:rsidR="00B22559">
        <w:rPr>
          <w:rFonts w:ascii="Times New Roman" w:eastAsia="仿宋" w:hAnsi="Times New Roman" w:cs="Times New Roman"/>
        </w:rPr>
        <w:t>zrzhczt.zrzhczt_maxmin.</w:t>
      </w:r>
      <w:r w:rsidR="00B22559" w:rsidRPr="000E6C6A">
        <w:rPr>
          <w:rFonts w:ascii="Times New Roman" w:eastAsia="仿宋" w:hAnsi="Times New Roman" w:cs="Times New Roman"/>
        </w:rPr>
        <w:t>zrzhczt_</w:t>
      </w:r>
      <w:r w:rsidR="00B22559" w:rsidRPr="002274A1">
        <w:rPr>
          <w:rFonts w:ascii="Times New Roman" w:eastAsia="仿宋" w:hAnsi="Times New Roman" w:cs="Times New Roman"/>
        </w:rPr>
        <w:t>zrzhcsfmkssgwxy</w:t>
      </w:r>
      <w:r w:rsidR="00B22559" w:rsidRPr="000E6C6A">
        <w:rPr>
          <w:rFonts w:ascii="Times New Roman" w:eastAsia="仿宋" w:hAnsi="Times New Roman" w:cs="Times New Roman"/>
        </w:rPr>
        <w:t>_name</w:t>
      </w:r>
      <w:r w:rsidR="00134ED7">
        <w:rPr>
          <w:rFonts w:ascii="Times New Roman" w:eastAsia="仿宋" w:hAnsi="Times New Roman" w:cs="Times New Roman"/>
        </w:rPr>
        <w:t>}</w:t>
      </w:r>
      <w:del w:id="49" w:author="NANA" w:date="2022-05-10T10:27:00Z">
        <w:r>
          <w:rPr>
            <w:rFonts w:ascii="Times New Roman" w:eastAsia="仿宋" w:hAnsi="Times New Roman" w:cs="Times New Roman"/>
          </w:rPr>
          <w:delText>，共计</w:delText>
        </w:r>
        <w:r>
          <w:rPr>
            <w:rFonts w:ascii="Times New Roman" w:eastAsia="仿宋" w:hAnsi="Times New Roman" w:cs="Times New Roman"/>
          </w:rPr>
          <w:delText>75236</w:delText>
        </w:r>
        <w:r>
          <w:rPr>
            <w:rFonts w:ascii="Times New Roman" w:eastAsia="仿宋" w:hAnsi="Times New Roman" w:cs="Times New Roman" w:hint="eastAsia"/>
          </w:rPr>
          <w:delText>个</w:delText>
        </w:r>
        <w:r>
          <w:rPr>
            <w:rFonts w:ascii="Times New Roman" w:eastAsia="仿宋" w:hAnsi="Times New Roman" w:cs="Times New Roman"/>
          </w:rPr>
          <w:delText>，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/>
          </w:rPr>
          <w:delText>省调查总量最少，共计</w:delText>
        </w:r>
        <w:r>
          <w:rPr>
            <w:rFonts w:ascii="Times New Roman" w:eastAsia="仿宋" w:hAnsi="Times New Roman" w:cs="Times New Roman"/>
          </w:rPr>
          <w:delText>2605</w:delText>
        </w:r>
        <w:r>
          <w:rPr>
            <w:rFonts w:ascii="Times New Roman" w:eastAsia="仿宋" w:hAnsi="Times New Roman" w:cs="Times New Roman" w:hint="eastAsia"/>
          </w:rPr>
          <w:delText>个</w:delText>
        </w:r>
      </w:del>
      <w:r>
        <w:rPr>
          <w:rFonts w:ascii="Times New Roman" w:eastAsia="仿宋" w:hAnsi="Times New Roman" w:cs="Times New Roman"/>
        </w:rPr>
        <w:t>；</w:t>
      </w:r>
      <w:del w:id="50" w:author="NANA" w:date="2022-04-22T15:57:00Z">
        <w:r>
          <w:rPr>
            <w:rFonts w:ascii="Times New Roman" w:eastAsia="仿宋" w:hAnsi="Times New Roman" w:cs="Times New Roman"/>
          </w:rPr>
          <w:delText>XX</w:delText>
        </w:r>
      </w:del>
      <w:del w:id="51" w:author="NANA" w:date="2022-04-22T14:35:00Z">
        <w:r>
          <w:rPr>
            <w:rFonts w:ascii="Times New Roman" w:eastAsia="仿宋" w:hAnsi="Times New Roman" w:cs="Times New Roman"/>
          </w:rPr>
          <w:delText>省</w:delText>
        </w:r>
      </w:del>
      <w:r>
        <w:rPr>
          <w:rFonts w:ascii="Times New Roman" w:eastAsia="仿宋" w:hAnsi="Times New Roman" w:cs="Times New Roman"/>
        </w:rPr>
        <w:t>煤矿自然灾害承灾体调查数量最多</w:t>
      </w:r>
      <w:ins w:id="52" w:author="NANA" w:date="2022-05-10T10:27:00Z">
        <w:r>
          <w:rPr>
            <w:rFonts w:ascii="Times New Roman" w:eastAsia="仿宋" w:hAnsi="Times New Roman" w:cs="Times New Roman" w:hint="eastAsia"/>
          </w:rPr>
          <w:t>的是</w:t>
        </w:r>
      </w:ins>
      <w:r w:rsidR="00134ED7">
        <w:rPr>
          <w:rFonts w:ascii="Times New Roman" w:eastAsia="仿宋" w:hAnsi="Times New Roman" w:cs="Times New Roman"/>
        </w:rPr>
        <w:t>{</w:t>
      </w:r>
      <w:r w:rsidR="00B22559">
        <w:rPr>
          <w:rFonts w:ascii="Times New Roman" w:eastAsia="仿宋" w:hAnsi="Times New Roman" w:cs="Times New Roman"/>
        </w:rPr>
        <w:t>zrzhczt.zrzhczt_maxmin.</w:t>
      </w:r>
      <w:r w:rsidR="00B22559" w:rsidRPr="000E6C6A">
        <w:rPr>
          <w:rFonts w:ascii="Times New Roman" w:eastAsia="仿宋" w:hAnsi="Times New Roman" w:cs="Times New Roman"/>
        </w:rPr>
        <w:t>zrzhczt_</w:t>
      </w:r>
      <w:r w:rsidR="00B22559" w:rsidRPr="002274A1">
        <w:rPr>
          <w:rFonts w:ascii="Times New Roman" w:eastAsia="仿宋" w:hAnsi="Times New Roman" w:cs="Times New Roman"/>
        </w:rPr>
        <w:t>zrzhcsmksgwxy</w:t>
      </w:r>
      <w:r w:rsidR="00B22559" w:rsidRPr="000E6C6A">
        <w:rPr>
          <w:rFonts w:ascii="Times New Roman" w:eastAsia="仿宋" w:hAnsi="Times New Roman" w:cs="Times New Roman"/>
        </w:rPr>
        <w:t>_name</w:t>
      </w:r>
      <w:r w:rsidR="00134ED7">
        <w:rPr>
          <w:rFonts w:ascii="Times New Roman" w:eastAsia="仿宋" w:hAnsi="Times New Roman" w:cs="Times New Roman"/>
        </w:rPr>
        <w:t>}</w:t>
      </w:r>
      <w:del w:id="53" w:author="NANA" w:date="2022-05-10T10:27:00Z">
        <w:r>
          <w:rPr>
            <w:rFonts w:ascii="Times New Roman" w:eastAsia="仿宋" w:hAnsi="Times New Roman" w:cs="Times New Roman"/>
          </w:rPr>
          <w:delText>，共计</w:delText>
        </w:r>
        <w:r>
          <w:rPr>
            <w:rFonts w:ascii="Times New Roman" w:eastAsia="仿宋" w:hAnsi="Times New Roman" w:cs="Times New Roman"/>
          </w:rPr>
          <w:delText>232428</w:delText>
        </w:r>
        <w:r>
          <w:rPr>
            <w:rFonts w:ascii="Times New Roman" w:eastAsia="仿宋" w:hAnsi="Times New Roman" w:cs="Times New Roman" w:hint="eastAsia"/>
          </w:rPr>
          <w:delText>个</w:delText>
        </w:r>
        <w:r>
          <w:rPr>
            <w:rFonts w:ascii="Times New Roman" w:eastAsia="仿宋" w:hAnsi="Times New Roman" w:cs="Times New Roman"/>
          </w:rPr>
          <w:delText>，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/>
          </w:rPr>
          <w:delText>省调查总量最少，共计</w:delText>
        </w:r>
        <w:r>
          <w:rPr>
            <w:rFonts w:ascii="Times New Roman" w:eastAsia="仿宋" w:hAnsi="Times New Roman" w:cs="Times New Roman"/>
          </w:rPr>
          <w:delText>16352</w:delText>
        </w:r>
        <w:r>
          <w:rPr>
            <w:rFonts w:ascii="Times New Roman" w:eastAsia="仿宋" w:hAnsi="Times New Roman" w:cs="Times New Roman" w:hint="eastAsia"/>
          </w:rPr>
          <w:delText>个</w:delText>
        </w:r>
      </w:del>
      <w:r>
        <w:rPr>
          <w:rFonts w:ascii="Times New Roman" w:eastAsia="仿宋" w:hAnsi="Times New Roman" w:cs="Times New Roman"/>
        </w:rPr>
        <w:t>。</w:t>
      </w:r>
    </w:p>
    <w:p w14:paraId="02A6F413" w14:textId="77777777" w:rsidR="00A74632" w:rsidRDefault="00A74632">
      <w:pPr>
        <w:rPr>
          <w:del w:id="54" w:author="NANA" w:date="2022-05-10T10:29:00Z"/>
          <w:rFonts w:ascii="Times New Roman" w:eastAsia="仿宋" w:hAnsi="Times New Roman" w:cs="Times New Roman"/>
        </w:rPr>
        <w:pPrChange w:id="55" w:author="NANA" w:date="2022-04-22T15:56:00Z">
          <w:pPr>
            <w:ind w:firstLineChars="200" w:firstLine="480"/>
          </w:pPr>
        </w:pPrChange>
      </w:pPr>
    </w:p>
    <w:p w14:paraId="59EE273C" w14:textId="77777777" w:rsidR="00A74632" w:rsidRPr="00A74632" w:rsidRDefault="00A74632">
      <w:pPr>
        <w:keepNext/>
        <w:jc w:val="center"/>
        <w:rPr>
          <w:rFonts w:ascii="Times New Roman" w:eastAsia="仿宋" w:hAnsi="Times New Roman" w:cs="Times New Roman"/>
          <w:rPrChange w:id="56" w:author="NANA" w:date="2022-05-10T09:57:00Z">
            <w:rPr/>
          </w:rPrChange>
        </w:rPr>
        <w:pPrChange w:id="57" w:author="NANA" w:date="2022-05-10T10:29:00Z">
          <w:pPr>
            <w:pStyle w:val="a3"/>
            <w:keepNext/>
            <w:jc w:val="center"/>
          </w:pPr>
        </w:pPrChange>
      </w:pPr>
    </w:p>
    <w:p w14:paraId="20641AB1" w14:textId="77777777" w:rsidR="00A74632" w:rsidRDefault="002955FF">
      <w:pPr>
        <w:pStyle w:val="a3"/>
        <w:jc w:val="center"/>
        <w:rPr>
          <w:ins w:id="58" w:author="NANA" w:date="2022-05-10T10:29:00Z"/>
        </w:rPr>
        <w:pPrChange w:id="59" w:author="NANA" w:date="2022-05-10T10:29:00Z">
          <w:pPr/>
        </w:pPrChange>
      </w:pPr>
      <w:ins w:id="60" w:author="NANA" w:date="2022-05-10T10:28:00Z">
        <w:r>
          <w:t>表</w:t>
        </w:r>
        <w:r>
          <w:t xml:space="preserve"> </w:t>
        </w:r>
        <w:r>
          <w:fldChar w:fldCharType="begin"/>
        </w:r>
        <w:r>
          <w:instrText xml:space="preserve"> SEQ </w:instrText>
        </w:r>
        <w:r>
          <w:instrText>表</w:instrText>
        </w:r>
        <w:r>
          <w:instrText xml:space="preserve"> \* ARABIC </w:instrText>
        </w:r>
        <w:r>
          <w:fldChar w:fldCharType="separate"/>
        </w:r>
      </w:ins>
      <w:ins w:id="61" w:author="NANA" w:date="2022-05-10T10:31:00Z">
        <w:r>
          <w:t>1</w:t>
        </w:r>
      </w:ins>
      <w:ins w:id="62" w:author="NANA" w:date="2022-05-10T10:28:00Z">
        <w:r>
          <w:fldChar w:fldCharType="end"/>
        </w:r>
      </w:ins>
      <w:ins w:id="63" w:author="NANA" w:date="2022-05-10T10:29:00Z">
        <w:r>
          <w:rPr>
            <w:rFonts w:hint="eastAsia"/>
          </w:rPr>
          <w:t>各地承灾体调查统计</w:t>
        </w:r>
      </w:ins>
    </w:p>
    <w:p w14:paraId="3B60C660" w14:textId="77777777" w:rsidR="00A74632" w:rsidRPr="00A74632" w:rsidRDefault="002955FF">
      <w:pPr>
        <w:jc w:val="right"/>
        <w:rPr>
          <w:ins w:id="64" w:author="NANA" w:date="2022-05-10T10:28:00Z"/>
          <w:sz w:val="21"/>
          <w:szCs w:val="21"/>
          <w:rPrChange w:id="65" w:author="NANA" w:date="2022-05-10T10:29:00Z">
            <w:rPr>
              <w:ins w:id="66" w:author="NANA" w:date="2022-05-10T10:28:00Z"/>
            </w:rPr>
          </w:rPrChange>
        </w:rPr>
        <w:pPrChange w:id="67" w:author="NANA" w:date="2022-05-10T10:29:00Z">
          <w:pPr/>
        </w:pPrChange>
      </w:pPr>
      <w:ins w:id="68" w:author="NANA" w:date="2022-05-10T10:29:00Z">
        <w:r>
          <w:rPr>
            <w:rFonts w:ascii="Times New Roman" w:eastAsia="仿宋" w:hAnsi="Times New Roman" w:cs="Times New Roman" w:hint="eastAsia"/>
            <w:sz w:val="21"/>
            <w:szCs w:val="21"/>
            <w:rPrChange w:id="69" w:author="NANA" w:date="2022-05-10T10:29:00Z">
              <w:rPr>
                <w:rFonts w:ascii="Times New Roman" w:eastAsia="仿宋" w:hAnsi="Times New Roman" w:cs="Times New Roman" w:hint="eastAsia"/>
              </w:rPr>
            </w:rPrChange>
          </w:rPr>
          <w:t>单位：个</w:t>
        </w:r>
      </w:ins>
    </w:p>
    <w:tbl>
      <w:tblPr>
        <w:tblStyle w:val="ab"/>
        <w:tblW w:w="5290" w:type="pct"/>
        <w:tblLayout w:type="fixed"/>
        <w:tblLook w:val="04A0" w:firstRow="1" w:lastRow="0" w:firstColumn="1" w:lastColumn="0" w:noHBand="0" w:noVBand="1"/>
      </w:tblPr>
      <w:tblGrid>
        <w:gridCol w:w="1080"/>
        <w:gridCol w:w="785"/>
        <w:gridCol w:w="597"/>
        <w:gridCol w:w="1092"/>
        <w:gridCol w:w="480"/>
        <w:gridCol w:w="1295"/>
        <w:gridCol w:w="402"/>
        <w:gridCol w:w="1653"/>
        <w:gridCol w:w="236"/>
        <w:gridCol w:w="1585"/>
        <w:gridCol w:w="150"/>
        <w:gridCol w:w="616"/>
      </w:tblGrid>
      <w:tr w:rsidR="007969E1" w14:paraId="68D6B595" w14:textId="77777777" w:rsidTr="00A74632">
        <w:trPr>
          <w:trHeight w:val="614"/>
          <w:tblHeader/>
        </w:trPr>
        <w:tc>
          <w:tcPr>
            <w:tcW w:w="542" w:type="pct"/>
            <w:vMerge w:val="restart"/>
            <w:noWrap/>
            <w:vAlign w:val="center"/>
          </w:tcPr>
          <w:p w14:paraId="0AA7350F" w14:textId="77777777" w:rsidR="00A74632" w:rsidRPr="00A74632" w:rsidRDefault="002955FF">
            <w:pPr>
              <w:jc w:val="center"/>
              <w:rPr>
                <w:rFonts w:ascii="仿宋" w:eastAsia="仿宋" w:hAnsi="仿宋" w:cs="仿宋"/>
                <w:b/>
                <w:bCs/>
                <w:sz w:val="20"/>
                <w:szCs w:val="20"/>
                <w:rPrChange w:id="70" w:author="NANA" w:date="2022-04-29T14:48:00Z">
                  <w:rPr>
                    <w:rFonts w:ascii="Times New Roman" w:eastAsia="仿宋" w:hAnsi="Times New Roman" w:cs="Times New Roman"/>
                  </w:rPr>
                </w:rPrChange>
              </w:rPr>
            </w:pPr>
            <w:del w:id="71" w:author="NANA" w:date="2022-04-29T14:39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72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省份</w:delText>
              </w:r>
            </w:del>
            <w:ins w:id="73" w:author="NANA" w:date="2022-04-29T14:39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74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t>区划名称</w:t>
              </w:r>
            </w:ins>
          </w:p>
        </w:tc>
        <w:tc>
          <w:tcPr>
            <w:tcW w:w="694" w:type="pct"/>
            <w:gridSpan w:val="2"/>
            <w:noWrap/>
            <w:vAlign w:val="center"/>
          </w:tcPr>
          <w:p w14:paraId="4BAB2E4E" w14:textId="77777777" w:rsidR="00A74632" w:rsidRPr="00A74632" w:rsidRDefault="002955FF">
            <w:pPr>
              <w:jc w:val="center"/>
              <w:rPr>
                <w:rFonts w:ascii="仿宋" w:eastAsia="仿宋" w:hAnsi="仿宋" w:cs="仿宋"/>
                <w:b/>
                <w:bCs/>
                <w:sz w:val="20"/>
                <w:szCs w:val="20"/>
                <w:rPrChange w:id="75" w:author="NANA" w:date="2022-04-29T14:48:00Z">
                  <w:rPr>
                    <w:rFonts w:ascii="Times New Roman" w:eastAsia="仿宋" w:hAnsi="Times New Roman" w:cs="Times New Roman"/>
                  </w:rPr>
                </w:rPrChange>
              </w:rPr>
            </w:pPr>
            <w:r>
              <w:rPr>
                <w:rFonts w:ascii="仿宋" w:eastAsia="仿宋" w:hAnsi="仿宋" w:cs="仿宋" w:hint="eastAsia"/>
                <w:b/>
                <w:bCs/>
                <w:sz w:val="20"/>
                <w:szCs w:val="20"/>
                <w:rPrChange w:id="76" w:author="NANA" w:date="2022-04-29T14:48:00Z">
                  <w:rPr>
                    <w:rFonts w:ascii="Times New Roman" w:eastAsia="仿宋" w:hAnsi="Times New Roman" w:cs="Times New Roman" w:hint="eastAsia"/>
                  </w:rPr>
                </w:rPrChange>
              </w:rPr>
              <w:t>承灾体总量</w:t>
            </w:r>
          </w:p>
        </w:tc>
        <w:tc>
          <w:tcPr>
            <w:tcW w:w="789" w:type="pct"/>
            <w:gridSpan w:val="2"/>
            <w:noWrap/>
            <w:vAlign w:val="center"/>
          </w:tcPr>
          <w:p w14:paraId="011C4679" w14:textId="77777777" w:rsidR="00A74632" w:rsidRPr="00A74632" w:rsidRDefault="002955FF">
            <w:pPr>
              <w:jc w:val="center"/>
              <w:rPr>
                <w:rFonts w:ascii="仿宋" w:eastAsia="仿宋" w:hAnsi="仿宋" w:cs="仿宋"/>
                <w:b/>
                <w:bCs/>
                <w:sz w:val="20"/>
                <w:szCs w:val="20"/>
                <w:rPrChange w:id="77" w:author="NANA" w:date="2022-04-29T14:48:00Z">
                  <w:rPr>
                    <w:rFonts w:ascii="Times New Roman" w:eastAsia="仿宋" w:hAnsi="Times New Roman" w:cs="Times New Roman"/>
                  </w:rPr>
                </w:rPrChange>
              </w:rPr>
            </w:pPr>
            <w:r>
              <w:rPr>
                <w:rFonts w:ascii="仿宋" w:eastAsia="仿宋" w:hAnsi="仿宋" w:cs="仿宋" w:hint="eastAsia"/>
                <w:b/>
                <w:bCs/>
                <w:sz w:val="20"/>
                <w:szCs w:val="20"/>
                <w:rPrChange w:id="78" w:author="NANA" w:date="2022-04-29T14:48:00Z">
                  <w:rPr>
                    <w:rFonts w:ascii="Times New Roman" w:eastAsia="仿宋" w:hAnsi="Times New Roman" w:cs="Times New Roman" w:hint="eastAsia"/>
                  </w:rPr>
                </w:rPrChange>
              </w:rPr>
              <w:t>公共服务设施</w:t>
            </w:r>
          </w:p>
        </w:tc>
        <w:tc>
          <w:tcPr>
            <w:tcW w:w="852" w:type="pct"/>
            <w:gridSpan w:val="2"/>
            <w:noWrap/>
            <w:vAlign w:val="center"/>
          </w:tcPr>
          <w:p w14:paraId="34C84528" w14:textId="77777777" w:rsidR="00A74632" w:rsidRPr="00A74632" w:rsidRDefault="002955FF">
            <w:pPr>
              <w:jc w:val="center"/>
              <w:rPr>
                <w:rFonts w:ascii="仿宋" w:eastAsia="仿宋" w:hAnsi="仿宋" w:cs="仿宋"/>
                <w:b/>
                <w:bCs/>
                <w:sz w:val="20"/>
                <w:szCs w:val="20"/>
                <w:rPrChange w:id="79" w:author="NANA" w:date="2022-04-29T14:48:00Z">
                  <w:rPr>
                    <w:rFonts w:ascii="Times New Roman" w:eastAsia="仿宋" w:hAnsi="Times New Roman" w:cs="Times New Roman"/>
                  </w:rPr>
                </w:rPrChange>
              </w:rPr>
            </w:pPr>
            <w:r>
              <w:rPr>
                <w:rFonts w:ascii="仿宋" w:eastAsia="仿宋" w:hAnsi="仿宋" w:cs="仿宋" w:hint="eastAsia"/>
                <w:b/>
                <w:bCs/>
                <w:sz w:val="20"/>
                <w:szCs w:val="20"/>
                <w:rPrChange w:id="80" w:author="NANA" w:date="2022-04-29T14:48:00Z">
                  <w:rPr>
                    <w:rFonts w:ascii="Times New Roman" w:eastAsia="仿宋" w:hAnsi="Times New Roman" w:cs="Times New Roman" w:hint="eastAsia"/>
                  </w:rPr>
                </w:rPrChange>
              </w:rPr>
              <w:t>危险化学品自然灾害承灾体</w:t>
            </w:r>
          </w:p>
        </w:tc>
        <w:tc>
          <w:tcPr>
            <w:tcW w:w="829" w:type="pct"/>
            <w:gridSpan w:val="2"/>
            <w:noWrap/>
            <w:vAlign w:val="center"/>
          </w:tcPr>
          <w:p w14:paraId="0211E807" w14:textId="77777777" w:rsidR="00A74632" w:rsidRPr="00A74632" w:rsidRDefault="002955FF">
            <w:pPr>
              <w:jc w:val="center"/>
              <w:rPr>
                <w:rFonts w:ascii="仿宋" w:eastAsia="仿宋" w:hAnsi="仿宋" w:cs="仿宋"/>
                <w:b/>
                <w:bCs/>
                <w:sz w:val="20"/>
                <w:szCs w:val="20"/>
                <w:rPrChange w:id="81" w:author="NANA" w:date="2022-04-29T14:48:00Z">
                  <w:rPr>
                    <w:rFonts w:ascii="Times New Roman" w:eastAsia="仿宋" w:hAnsi="Times New Roman" w:cs="Times New Roman"/>
                  </w:rPr>
                </w:rPrChange>
              </w:rPr>
            </w:pPr>
            <w:r>
              <w:rPr>
                <w:rFonts w:ascii="仿宋" w:eastAsia="仿宋" w:hAnsi="仿宋" w:cs="仿宋" w:hint="eastAsia"/>
                <w:b/>
                <w:bCs/>
                <w:sz w:val="20"/>
                <w:szCs w:val="20"/>
                <w:rPrChange w:id="82" w:author="NANA" w:date="2022-04-29T14:48:00Z">
                  <w:rPr>
                    <w:rFonts w:ascii="Times New Roman" w:eastAsia="仿宋" w:hAnsi="Times New Roman" w:cs="Times New Roman" w:hint="eastAsia"/>
                  </w:rPr>
                </w:rPrChange>
              </w:rPr>
              <w:t>非煤矿山自然灾害承灾体</w:t>
            </w:r>
          </w:p>
        </w:tc>
        <w:tc>
          <w:tcPr>
            <w:tcW w:w="910" w:type="pct"/>
            <w:gridSpan w:val="3"/>
            <w:noWrap/>
            <w:vAlign w:val="center"/>
          </w:tcPr>
          <w:p w14:paraId="03FF0104" w14:textId="77777777" w:rsidR="00A74632" w:rsidRPr="00A74632" w:rsidRDefault="002955FF">
            <w:pPr>
              <w:jc w:val="center"/>
              <w:rPr>
                <w:rFonts w:ascii="仿宋" w:eastAsia="仿宋" w:hAnsi="仿宋" w:cs="仿宋"/>
                <w:b/>
                <w:bCs/>
                <w:sz w:val="20"/>
                <w:szCs w:val="20"/>
                <w:rPrChange w:id="83" w:author="NANA" w:date="2022-04-29T14:48:00Z">
                  <w:rPr>
                    <w:rFonts w:ascii="Times New Roman" w:eastAsia="仿宋" w:hAnsi="Times New Roman" w:cs="Times New Roman"/>
                  </w:rPr>
                </w:rPrChange>
              </w:rPr>
            </w:pPr>
            <w:r>
              <w:rPr>
                <w:rFonts w:ascii="仿宋" w:eastAsia="仿宋" w:hAnsi="仿宋" w:cs="仿宋" w:hint="eastAsia"/>
                <w:b/>
                <w:bCs/>
                <w:sz w:val="20"/>
                <w:szCs w:val="20"/>
                <w:rPrChange w:id="84" w:author="NANA" w:date="2022-04-29T14:48:00Z">
                  <w:rPr>
                    <w:rFonts w:ascii="Times New Roman" w:eastAsia="仿宋" w:hAnsi="Times New Roman" w:cs="Times New Roman" w:hint="eastAsia"/>
                  </w:rPr>
                </w:rPrChange>
              </w:rPr>
              <w:t>煤矿自然灾害承灾体</w:t>
            </w:r>
          </w:p>
        </w:tc>
      </w:tr>
      <w:tr w:rsidR="00B3635F" w14:paraId="0C3E2C2C" w14:textId="77777777" w:rsidTr="00A74632">
        <w:trPr>
          <w:trHeight w:val="352"/>
          <w:ins w:id="85" w:author="NANA" w:date="2022-05-10T10:00:00Z"/>
        </w:trPr>
        <w:tc>
          <w:tcPr>
            <w:tcW w:w="542" w:type="pct"/>
            <w:noWrap/>
            <w:vAlign w:val="center"/>
          </w:tcPr>
          <w:p w14:paraId="1000F405" w14:textId="7774164B" w:rsidR="00A74632" w:rsidRDefault="007969E1">
            <w:pPr>
              <w:jc w:val="center"/>
              <w:rPr>
                <w:ins w:id="86" w:author="NANA" w:date="2022-05-10T10:00:00Z"/>
                <w:rFonts w:ascii="仿宋" w:eastAsia="仿宋" w:hAnsi="仿宋" w:cs="仿宋"/>
                <w:sz w:val="20"/>
                <w:szCs w:val="20"/>
              </w:rPr>
              <w:pPrChange w:id="87" w:author="NANA" w:date="2022-05-10T10:00:00Z">
                <w:pPr/>
              </w:pPrChange>
            </w:pPr>
            <w:r w:rsidRPr="007969E1">
              <w:rPr>
                <w:rFonts w:ascii="仿宋" w:eastAsia="仿宋" w:hAnsi="仿宋" w:cs="仿宋" w:hint="eastAsia"/>
                <w:sz w:val="20"/>
                <w:szCs w:val="20"/>
              </w:rPr>
              <w:t>[</w:t>
            </w:r>
            <w:r w:rsidRPr="007969E1">
              <w:rPr>
                <w:rFonts w:ascii="仿宋" w:eastAsia="仿宋" w:hAnsi="仿宋" w:cs="仿宋"/>
                <w:sz w:val="20"/>
                <w:szCs w:val="20"/>
              </w:rPr>
              <w:t>#zrzhczt.zrzhczt_basic@col#</w:t>
            </w:r>
            <w:r w:rsidR="00134ED7">
              <w:rPr>
                <w:rFonts w:ascii="仿宋" w:eastAsia="仿宋" w:hAnsi="仿宋" w:cs="仿宋"/>
                <w:sz w:val="20"/>
                <w:szCs w:val="20"/>
              </w:rPr>
              <w:t>{</w:t>
            </w:r>
            <w:r w:rsidRPr="007969E1">
              <w:rPr>
                <w:rFonts w:ascii="仿宋" w:eastAsia="仿宋" w:hAnsi="仿宋" w:cs="仿宋"/>
                <w:sz w:val="20"/>
                <w:szCs w:val="20"/>
              </w:rPr>
              <w:t>col.name</w:t>
            </w:r>
            <w:r w:rsidR="00134ED7"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694" w:type="pct"/>
            <w:gridSpan w:val="2"/>
            <w:noWrap/>
            <w:vAlign w:val="center"/>
          </w:tcPr>
          <w:p w14:paraId="0F9E1D11" w14:textId="714CBFE7" w:rsidR="00A74632" w:rsidRDefault="00134ED7">
            <w:pPr>
              <w:jc w:val="right"/>
              <w:rPr>
                <w:ins w:id="88" w:author="NANA" w:date="2022-05-10T10:00:00Z"/>
                <w:rFonts w:ascii="仿宋" w:eastAsia="仿宋" w:hAnsi="仿宋" w:cs="仿宋"/>
                <w:sz w:val="20"/>
                <w:szCs w:val="20"/>
              </w:rPr>
              <w:pPrChange w:id="89" w:author="NANA" w:date="2022-05-10T10:17:00Z">
                <w:pPr>
                  <w:jc w:val="center"/>
                </w:pPr>
              </w:pPrChange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 w:rsidR="007969E1">
              <w:rPr>
                <w:rFonts w:ascii="仿宋" w:eastAsia="仿宋" w:hAnsi="仿宋" w:cs="仿宋"/>
                <w:sz w:val="20"/>
                <w:szCs w:val="20"/>
              </w:rPr>
              <w:t>col.</w:t>
            </w:r>
            <w:r w:rsidR="007969E1" w:rsidRPr="007969E1">
              <w:rPr>
                <w:rFonts w:ascii="仿宋" w:eastAsia="仿宋" w:hAnsi="仿宋" w:cs="仿宋"/>
                <w:sz w:val="20"/>
                <w:szCs w:val="20"/>
              </w:rPr>
              <w:t>zrzhczt_count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789" w:type="pct"/>
            <w:gridSpan w:val="2"/>
            <w:noWrap/>
            <w:vAlign w:val="center"/>
          </w:tcPr>
          <w:p w14:paraId="3FCDBFF6" w14:textId="2A3C896D" w:rsidR="00A74632" w:rsidRDefault="00134ED7">
            <w:pPr>
              <w:jc w:val="right"/>
              <w:rPr>
                <w:ins w:id="90" w:author="NANA" w:date="2022-05-10T10:00:00Z"/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{</w:t>
            </w:r>
            <w:r w:rsidR="007969E1">
              <w:rPr>
                <w:rFonts w:ascii="仿宋" w:eastAsia="仿宋" w:hAnsi="仿宋" w:cs="仿宋"/>
                <w:sz w:val="20"/>
                <w:szCs w:val="20"/>
              </w:rPr>
              <w:t>col.zrzhczt_ggfwss_count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852" w:type="pct"/>
            <w:gridSpan w:val="2"/>
            <w:noWrap/>
            <w:vAlign w:val="center"/>
          </w:tcPr>
          <w:p w14:paraId="534A0F57" w14:textId="560E9B88" w:rsidR="00A74632" w:rsidRDefault="00134ED7">
            <w:pPr>
              <w:jc w:val="right"/>
              <w:rPr>
                <w:ins w:id="91" w:author="NANA" w:date="2022-05-10T10:00:00Z"/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/>
                <w:sz w:val="20"/>
                <w:szCs w:val="20"/>
              </w:rPr>
              <w:t>{</w:t>
            </w:r>
            <w:r w:rsidR="007969E1" w:rsidRPr="007969E1">
              <w:rPr>
                <w:rFonts w:ascii="仿宋" w:eastAsia="仿宋" w:hAnsi="仿宋" w:cs="仿宋"/>
                <w:sz w:val="20"/>
                <w:szCs w:val="20"/>
              </w:rPr>
              <w:t>col.zrzhczt_zrzhcsaqscsgyhss_count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829" w:type="pct"/>
            <w:gridSpan w:val="2"/>
            <w:noWrap/>
            <w:vAlign w:val="center"/>
          </w:tcPr>
          <w:p w14:paraId="5B3B67AD" w14:textId="62AC31BF" w:rsidR="00A74632" w:rsidRDefault="00134ED7">
            <w:pPr>
              <w:jc w:val="right"/>
              <w:rPr>
                <w:ins w:id="92" w:author="NANA" w:date="2022-05-10T10:00:00Z"/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/>
                <w:sz w:val="20"/>
                <w:szCs w:val="20"/>
              </w:rPr>
              <w:t>{</w:t>
            </w:r>
            <w:r w:rsidR="007969E1" w:rsidRPr="007969E1">
              <w:rPr>
                <w:rFonts w:ascii="仿宋" w:eastAsia="仿宋" w:hAnsi="仿宋" w:cs="仿宋"/>
                <w:sz w:val="20"/>
                <w:szCs w:val="20"/>
              </w:rPr>
              <w:t>col.zrzhczt_zrzhcsfmkssgwxy_count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</w:p>
        </w:tc>
        <w:tc>
          <w:tcPr>
            <w:tcW w:w="910" w:type="pct"/>
            <w:gridSpan w:val="3"/>
            <w:noWrap/>
            <w:vAlign w:val="center"/>
          </w:tcPr>
          <w:p w14:paraId="11054758" w14:textId="4EEB3226" w:rsidR="00A74632" w:rsidRDefault="00134ED7">
            <w:pPr>
              <w:jc w:val="right"/>
              <w:rPr>
                <w:ins w:id="93" w:author="NANA" w:date="2022-05-10T10:00:00Z"/>
                <w:rFonts w:ascii="仿宋" w:eastAsia="仿宋" w:hAnsi="仿宋" w:cs="仿宋"/>
                <w:sz w:val="20"/>
                <w:szCs w:val="20"/>
              </w:rPr>
              <w:pPrChange w:id="94" w:author="NANA" w:date="2022-05-10T10:17:00Z">
                <w:pPr/>
              </w:pPrChange>
            </w:pPr>
            <w:r>
              <w:rPr>
                <w:rFonts w:ascii="仿宋" w:eastAsia="仿宋" w:hAnsi="仿宋" w:cs="仿宋"/>
                <w:sz w:val="20"/>
                <w:szCs w:val="20"/>
              </w:rPr>
              <w:t>{</w:t>
            </w:r>
            <w:r w:rsidR="007969E1" w:rsidRPr="007969E1">
              <w:rPr>
                <w:rFonts w:ascii="仿宋" w:eastAsia="仿宋" w:hAnsi="仿宋" w:cs="仿宋"/>
                <w:sz w:val="20"/>
                <w:szCs w:val="20"/>
              </w:rPr>
              <w:t>col.zrzhczt_zrzhcsmksgwxy_count</w:t>
            </w:r>
            <w:r>
              <w:rPr>
                <w:rFonts w:ascii="仿宋" w:eastAsia="仿宋" w:hAnsi="仿宋" w:cs="仿宋"/>
                <w:sz w:val="20"/>
                <w:szCs w:val="20"/>
              </w:rPr>
              <w:t>}</w:t>
            </w:r>
            <w:r w:rsidR="007969E1" w:rsidRPr="007969E1">
              <w:rPr>
                <w:rFonts w:ascii="仿宋" w:eastAsia="仿宋" w:hAnsi="仿宋" w:cs="仿宋"/>
                <w:sz w:val="20"/>
                <w:szCs w:val="20"/>
              </w:rPr>
              <w:t>#zrzhczt.zrzhczt_basic#]</w:t>
            </w:r>
          </w:p>
        </w:tc>
      </w:tr>
      <w:tr w:rsidR="00B3635F" w14:paraId="1946D200" w14:textId="77777777" w:rsidTr="00A74632">
        <w:trPr>
          <w:gridAfter w:val="2"/>
          <w:wAfter w:w="380" w:type="pct"/>
          <w:trHeight w:val="631"/>
          <w:tblHeader/>
          <w:del w:id="95" w:author="NANA" w:date="2022-05-10T10:18:00Z"/>
        </w:trPr>
        <w:tc>
          <w:tcPr>
            <w:tcW w:w="542" w:type="pct"/>
            <w:vMerge/>
            <w:noWrap/>
            <w:vAlign w:val="center"/>
          </w:tcPr>
          <w:p w14:paraId="08650A77" w14:textId="77777777" w:rsidR="00A74632" w:rsidRPr="00A74632" w:rsidRDefault="00A74632">
            <w:pPr>
              <w:rPr>
                <w:del w:id="96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97" w:author="NANA" w:date="2022-04-29T14:48:00Z">
                  <w:rPr>
                    <w:del w:id="98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99" w:author="NANA" w:date="2022-05-10T10:17:00Z">
                <w:pPr>
                  <w:jc w:val="center"/>
                </w:pPr>
              </w:pPrChange>
            </w:pPr>
          </w:p>
        </w:tc>
        <w:tc>
          <w:tcPr>
            <w:tcW w:w="694" w:type="pct"/>
            <w:gridSpan w:val="2"/>
            <w:noWrap/>
          </w:tcPr>
          <w:p w14:paraId="274F3EA4" w14:textId="77777777" w:rsidR="00A74632" w:rsidRPr="00A74632" w:rsidRDefault="002955FF">
            <w:pPr>
              <w:rPr>
                <w:del w:id="100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01" w:author="NANA" w:date="2022-04-29T14:48:00Z">
                  <w:rPr>
                    <w:del w:id="102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03" w:author="NANA" w:date="2022-05-10T10:17:00Z">
                <w:pPr>
                  <w:jc w:val="center"/>
                </w:pPr>
              </w:pPrChange>
            </w:pPr>
            <w:del w:id="104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05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数量</w:delText>
              </w:r>
            </w:del>
          </w:p>
          <w:p w14:paraId="2622D107" w14:textId="77777777" w:rsidR="00A74632" w:rsidRPr="00A74632" w:rsidRDefault="002955FF">
            <w:pPr>
              <w:rPr>
                <w:del w:id="106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07" w:author="NANA" w:date="2022-04-29T14:48:00Z">
                  <w:rPr>
                    <w:del w:id="108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09" w:author="NANA" w:date="2022-05-10T10:17:00Z">
                <w:pPr>
                  <w:jc w:val="center"/>
                </w:pPr>
              </w:pPrChange>
            </w:pPr>
            <w:del w:id="110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11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占比</w:delText>
              </w:r>
            </w:del>
          </w:p>
        </w:tc>
        <w:tc>
          <w:tcPr>
            <w:tcW w:w="789" w:type="pct"/>
            <w:gridSpan w:val="2"/>
            <w:noWrap/>
          </w:tcPr>
          <w:p w14:paraId="20B9BCE8" w14:textId="77777777" w:rsidR="00A74632" w:rsidRPr="00A74632" w:rsidRDefault="002955FF">
            <w:pPr>
              <w:jc w:val="right"/>
              <w:rPr>
                <w:del w:id="112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13" w:author="NANA" w:date="2022-04-29T14:48:00Z">
                  <w:rPr>
                    <w:del w:id="114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15" w:author="NANA" w:date="2022-05-10T10:01:00Z">
                <w:pPr>
                  <w:jc w:val="center"/>
                </w:pPr>
              </w:pPrChange>
            </w:pPr>
            <w:del w:id="116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17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数量</w:delText>
              </w:r>
            </w:del>
          </w:p>
          <w:p w14:paraId="1090CF13" w14:textId="77777777" w:rsidR="00A74632" w:rsidRPr="00A74632" w:rsidRDefault="002955FF">
            <w:pPr>
              <w:jc w:val="right"/>
              <w:rPr>
                <w:del w:id="118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19" w:author="NANA" w:date="2022-04-29T14:48:00Z">
                  <w:rPr>
                    <w:del w:id="120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21" w:author="NANA" w:date="2022-05-10T10:01:00Z">
                <w:pPr>
                  <w:jc w:val="center"/>
                </w:pPr>
              </w:pPrChange>
            </w:pPr>
            <w:del w:id="122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23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占比</w:delText>
              </w:r>
            </w:del>
          </w:p>
        </w:tc>
        <w:tc>
          <w:tcPr>
            <w:tcW w:w="852" w:type="pct"/>
            <w:gridSpan w:val="2"/>
            <w:noWrap/>
          </w:tcPr>
          <w:p w14:paraId="1E64C79F" w14:textId="77777777" w:rsidR="00A74632" w:rsidRPr="00A74632" w:rsidRDefault="002955FF">
            <w:pPr>
              <w:jc w:val="right"/>
              <w:rPr>
                <w:del w:id="124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25" w:author="NANA" w:date="2022-04-29T14:48:00Z">
                  <w:rPr>
                    <w:del w:id="126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27" w:author="NANA" w:date="2022-05-10T10:01:00Z">
                <w:pPr>
                  <w:jc w:val="center"/>
                </w:pPr>
              </w:pPrChange>
            </w:pPr>
            <w:del w:id="128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29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数量</w:delText>
              </w:r>
            </w:del>
          </w:p>
          <w:p w14:paraId="1B4AEFB0" w14:textId="77777777" w:rsidR="00A74632" w:rsidRPr="00A74632" w:rsidRDefault="002955FF">
            <w:pPr>
              <w:jc w:val="right"/>
              <w:rPr>
                <w:del w:id="130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31" w:author="NANA" w:date="2022-04-29T14:48:00Z">
                  <w:rPr>
                    <w:del w:id="132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33" w:author="NANA" w:date="2022-05-10T10:01:00Z">
                <w:pPr>
                  <w:jc w:val="center"/>
                </w:pPr>
              </w:pPrChange>
            </w:pPr>
            <w:del w:id="134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35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占比</w:delText>
              </w:r>
            </w:del>
          </w:p>
        </w:tc>
        <w:tc>
          <w:tcPr>
            <w:tcW w:w="829" w:type="pct"/>
            <w:noWrap/>
          </w:tcPr>
          <w:p w14:paraId="24D9ED02" w14:textId="77777777" w:rsidR="00A74632" w:rsidRPr="00A74632" w:rsidRDefault="002955FF">
            <w:pPr>
              <w:jc w:val="right"/>
              <w:rPr>
                <w:del w:id="136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37" w:author="NANA" w:date="2022-04-29T14:48:00Z">
                  <w:rPr>
                    <w:del w:id="138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39" w:author="NANA" w:date="2022-05-10T10:01:00Z">
                <w:pPr>
                  <w:jc w:val="center"/>
                </w:pPr>
              </w:pPrChange>
            </w:pPr>
            <w:del w:id="140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41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数量</w:delText>
              </w:r>
            </w:del>
          </w:p>
          <w:p w14:paraId="576636CC" w14:textId="77777777" w:rsidR="00A74632" w:rsidRPr="00A74632" w:rsidRDefault="002955FF">
            <w:pPr>
              <w:jc w:val="right"/>
              <w:rPr>
                <w:del w:id="142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43" w:author="NANA" w:date="2022-04-29T14:48:00Z">
                  <w:rPr>
                    <w:del w:id="144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45" w:author="NANA" w:date="2022-05-10T10:01:00Z">
                <w:pPr>
                  <w:jc w:val="center"/>
                </w:pPr>
              </w:pPrChange>
            </w:pPr>
            <w:del w:id="146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47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占比</w:delText>
              </w:r>
            </w:del>
          </w:p>
        </w:tc>
        <w:tc>
          <w:tcPr>
            <w:tcW w:w="910" w:type="pct"/>
            <w:gridSpan w:val="2"/>
            <w:noWrap/>
          </w:tcPr>
          <w:p w14:paraId="07511E7C" w14:textId="77777777" w:rsidR="00A74632" w:rsidRPr="00A74632" w:rsidRDefault="002955FF">
            <w:pPr>
              <w:jc w:val="right"/>
              <w:rPr>
                <w:del w:id="148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49" w:author="NANA" w:date="2022-04-29T14:48:00Z">
                  <w:rPr>
                    <w:del w:id="150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51" w:author="NANA" w:date="2022-05-10T10:01:00Z">
                <w:pPr>
                  <w:jc w:val="center"/>
                </w:pPr>
              </w:pPrChange>
            </w:pPr>
            <w:del w:id="152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53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数量</w:delText>
              </w:r>
            </w:del>
          </w:p>
          <w:p w14:paraId="4E0B1D83" w14:textId="77777777" w:rsidR="00A74632" w:rsidRPr="00A74632" w:rsidRDefault="002955FF">
            <w:pPr>
              <w:jc w:val="right"/>
              <w:rPr>
                <w:del w:id="154" w:author="NANA" w:date="2022-05-10T10:18:00Z"/>
                <w:rFonts w:ascii="仿宋" w:eastAsia="仿宋" w:hAnsi="仿宋" w:cs="仿宋"/>
                <w:b/>
                <w:bCs/>
                <w:sz w:val="20"/>
                <w:szCs w:val="20"/>
                <w:rPrChange w:id="155" w:author="NANA" w:date="2022-04-29T14:48:00Z">
                  <w:rPr>
                    <w:del w:id="156" w:author="NANA" w:date="2022-05-10T10:18:00Z"/>
                    <w:rFonts w:ascii="Times New Roman" w:eastAsia="仿宋" w:hAnsi="Times New Roman" w:cs="Times New Roman"/>
                  </w:rPr>
                </w:rPrChange>
              </w:rPr>
              <w:pPrChange w:id="157" w:author="NANA" w:date="2022-05-10T10:01:00Z">
                <w:pPr>
                  <w:jc w:val="center"/>
                </w:pPr>
              </w:pPrChange>
            </w:pPr>
            <w:del w:id="158" w:author="NANA" w:date="2022-05-10T10:18:00Z">
              <w:r>
                <w:rPr>
                  <w:rFonts w:ascii="仿宋" w:eastAsia="仿宋" w:hAnsi="仿宋" w:cs="仿宋" w:hint="eastAsia"/>
                  <w:b/>
                  <w:bCs/>
                  <w:sz w:val="20"/>
                  <w:szCs w:val="20"/>
                  <w:rPrChange w:id="159" w:author="NANA" w:date="2022-04-29T14:48:00Z">
                    <w:rPr>
                      <w:rFonts w:ascii="Times New Roman" w:eastAsia="仿宋" w:hAnsi="Times New Roman" w:cs="Times New Roman" w:hint="eastAsia"/>
                    </w:rPr>
                  </w:rPrChange>
                </w:rPr>
                <w:delText>占比</w:delText>
              </w:r>
            </w:del>
          </w:p>
        </w:tc>
      </w:tr>
      <w:tr w:rsidR="00B3635F" w14:paraId="2B53DBB9" w14:textId="77777777" w:rsidTr="00A74632">
        <w:trPr>
          <w:gridAfter w:val="2"/>
          <w:wAfter w:w="380" w:type="pct"/>
          <w:trHeight w:val="270"/>
          <w:del w:id="160" w:author="NANA" w:date="2022-05-10T10:00:00Z"/>
        </w:trPr>
        <w:tc>
          <w:tcPr>
            <w:tcW w:w="542" w:type="pct"/>
            <w:noWrap/>
            <w:vAlign w:val="center"/>
          </w:tcPr>
          <w:p w14:paraId="697F1CE7" w14:textId="77777777" w:rsidR="00A74632" w:rsidRDefault="002955FF">
            <w:pPr>
              <w:jc w:val="center"/>
              <w:rPr>
                <w:del w:id="161" w:author="NANA" w:date="2022-05-10T10:00:00Z"/>
                <w:rFonts w:ascii="仿宋" w:eastAsia="仿宋" w:hAnsi="仿宋" w:cs="仿宋"/>
                <w:sz w:val="20"/>
                <w:szCs w:val="20"/>
              </w:rPr>
              <w:pPrChange w:id="162" w:author="NANA" w:date="2022-05-10T10:00:00Z">
                <w:pPr/>
              </w:pPrChange>
            </w:pPr>
            <w:del w:id="163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北京</w:delText>
              </w:r>
            </w:del>
          </w:p>
        </w:tc>
        <w:tc>
          <w:tcPr>
            <w:tcW w:w="694" w:type="pct"/>
            <w:gridSpan w:val="2"/>
            <w:noWrap/>
          </w:tcPr>
          <w:p w14:paraId="4C84B630" w14:textId="77777777" w:rsidR="00A74632" w:rsidRDefault="002955FF">
            <w:pPr>
              <w:jc w:val="right"/>
              <w:rPr>
                <w:del w:id="164" w:author="NANA" w:date="2022-05-10T10:00:00Z"/>
                <w:rFonts w:ascii="仿宋" w:eastAsia="仿宋" w:hAnsi="仿宋" w:cs="仿宋"/>
                <w:sz w:val="20"/>
                <w:szCs w:val="20"/>
              </w:rPr>
            </w:pPr>
            <w:del w:id="165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29312</w:delText>
              </w:r>
            </w:del>
          </w:p>
          <w:p w14:paraId="1A4E3B56" w14:textId="77777777" w:rsidR="00A74632" w:rsidRDefault="002955FF">
            <w:pPr>
              <w:jc w:val="right"/>
              <w:rPr>
                <w:del w:id="166" w:author="NANA" w:date="2022-05-10T10:00:00Z"/>
                <w:rFonts w:ascii="仿宋" w:eastAsia="仿宋" w:hAnsi="仿宋" w:cs="仿宋"/>
                <w:sz w:val="20"/>
                <w:szCs w:val="20"/>
              </w:rPr>
            </w:pPr>
            <w:del w:id="167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XX%</w:delText>
              </w:r>
            </w:del>
          </w:p>
        </w:tc>
        <w:tc>
          <w:tcPr>
            <w:tcW w:w="789" w:type="pct"/>
            <w:gridSpan w:val="2"/>
            <w:noWrap/>
          </w:tcPr>
          <w:p w14:paraId="46471B4C" w14:textId="77777777" w:rsidR="00A74632" w:rsidRDefault="002955FF">
            <w:pPr>
              <w:jc w:val="right"/>
              <w:rPr>
                <w:del w:id="168" w:author="NANA" w:date="2022-05-10T10:00:00Z"/>
                <w:rFonts w:ascii="仿宋" w:eastAsia="仿宋" w:hAnsi="仿宋" w:cs="仿宋"/>
                <w:sz w:val="20"/>
                <w:szCs w:val="20"/>
              </w:rPr>
            </w:pPr>
            <w:del w:id="169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902</w:delText>
              </w:r>
            </w:del>
          </w:p>
          <w:p w14:paraId="30EF1045" w14:textId="77777777" w:rsidR="00A74632" w:rsidRDefault="002955FF">
            <w:pPr>
              <w:jc w:val="right"/>
              <w:rPr>
                <w:del w:id="170" w:author="NANA" w:date="2022-05-10T10:00:00Z"/>
                <w:rFonts w:ascii="仿宋" w:eastAsia="仿宋" w:hAnsi="仿宋" w:cs="仿宋"/>
                <w:sz w:val="20"/>
                <w:szCs w:val="20"/>
              </w:rPr>
            </w:pPr>
            <w:del w:id="171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XX%</w:delText>
              </w:r>
            </w:del>
          </w:p>
        </w:tc>
        <w:tc>
          <w:tcPr>
            <w:tcW w:w="852" w:type="pct"/>
            <w:gridSpan w:val="2"/>
            <w:noWrap/>
          </w:tcPr>
          <w:p w14:paraId="5E5002DA" w14:textId="77777777" w:rsidR="00A74632" w:rsidRDefault="002955FF">
            <w:pPr>
              <w:jc w:val="right"/>
              <w:rPr>
                <w:del w:id="172" w:author="NANA" w:date="2022-05-10T10:00:00Z"/>
                <w:rFonts w:ascii="仿宋" w:eastAsia="仿宋" w:hAnsi="仿宋" w:cs="仿宋"/>
                <w:sz w:val="20"/>
                <w:szCs w:val="20"/>
              </w:rPr>
            </w:pPr>
            <w:del w:id="173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270</w:delText>
              </w:r>
            </w:del>
          </w:p>
          <w:p w14:paraId="3E8A5297" w14:textId="77777777" w:rsidR="00A74632" w:rsidRDefault="002955FF">
            <w:pPr>
              <w:jc w:val="right"/>
              <w:rPr>
                <w:del w:id="174" w:author="NANA" w:date="2022-05-10T10:00:00Z"/>
                <w:rFonts w:ascii="仿宋" w:eastAsia="仿宋" w:hAnsi="仿宋" w:cs="仿宋"/>
                <w:sz w:val="20"/>
                <w:szCs w:val="20"/>
              </w:rPr>
            </w:pPr>
            <w:del w:id="175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XX%</w:delText>
              </w:r>
            </w:del>
          </w:p>
        </w:tc>
        <w:tc>
          <w:tcPr>
            <w:tcW w:w="829" w:type="pct"/>
            <w:noWrap/>
          </w:tcPr>
          <w:p w14:paraId="5B8F4C30" w14:textId="77777777" w:rsidR="00A74632" w:rsidRDefault="002955FF">
            <w:pPr>
              <w:jc w:val="right"/>
              <w:rPr>
                <w:del w:id="176" w:author="NANA" w:date="2022-05-10T10:00:00Z"/>
                <w:rFonts w:ascii="仿宋" w:eastAsia="仿宋" w:hAnsi="仿宋" w:cs="仿宋"/>
                <w:sz w:val="20"/>
                <w:szCs w:val="20"/>
              </w:rPr>
            </w:pPr>
            <w:del w:id="177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7455</w:delText>
              </w:r>
            </w:del>
          </w:p>
          <w:p w14:paraId="236AA568" w14:textId="77777777" w:rsidR="00A74632" w:rsidRDefault="002955FF">
            <w:pPr>
              <w:jc w:val="right"/>
              <w:rPr>
                <w:del w:id="178" w:author="NANA" w:date="2022-05-10T10:00:00Z"/>
                <w:rFonts w:ascii="仿宋" w:eastAsia="仿宋" w:hAnsi="仿宋" w:cs="仿宋"/>
                <w:sz w:val="20"/>
                <w:szCs w:val="20"/>
              </w:rPr>
            </w:pPr>
            <w:del w:id="179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XX%</w:delText>
              </w:r>
            </w:del>
          </w:p>
        </w:tc>
        <w:tc>
          <w:tcPr>
            <w:tcW w:w="910" w:type="pct"/>
            <w:gridSpan w:val="2"/>
            <w:noWrap/>
          </w:tcPr>
          <w:p w14:paraId="4D5843B3" w14:textId="77777777" w:rsidR="00A74632" w:rsidRDefault="002955FF">
            <w:pPr>
              <w:jc w:val="right"/>
              <w:rPr>
                <w:del w:id="180" w:author="NANA" w:date="2022-05-10T10:00:00Z"/>
                <w:rFonts w:ascii="仿宋" w:eastAsia="仿宋" w:hAnsi="仿宋" w:cs="仿宋"/>
                <w:sz w:val="20"/>
                <w:szCs w:val="20"/>
              </w:rPr>
            </w:pPr>
            <w:del w:id="181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20685</w:delText>
              </w:r>
            </w:del>
          </w:p>
          <w:p w14:paraId="4E29F75A" w14:textId="77777777" w:rsidR="00A74632" w:rsidRDefault="002955FF">
            <w:pPr>
              <w:jc w:val="right"/>
              <w:rPr>
                <w:del w:id="182" w:author="NANA" w:date="2022-05-10T10:00:00Z"/>
                <w:rFonts w:ascii="仿宋" w:eastAsia="仿宋" w:hAnsi="仿宋" w:cs="仿宋"/>
                <w:sz w:val="20"/>
                <w:szCs w:val="20"/>
              </w:rPr>
              <w:pPrChange w:id="183" w:author="NANA" w:date="2022-05-10T10:01:00Z">
                <w:pPr/>
              </w:pPrChange>
            </w:pPr>
            <w:del w:id="184" w:author="NANA" w:date="2022-05-10T10:00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XX%</w:delText>
              </w:r>
            </w:del>
          </w:p>
        </w:tc>
      </w:tr>
      <w:tr w:rsidR="00B30B88" w14:paraId="055B1859" w14:textId="77777777" w:rsidTr="00A74632">
        <w:trPr>
          <w:trHeight w:val="270"/>
          <w:del w:id="185" w:author="NANA" w:date="2022-05-09T18:49:00Z"/>
        </w:trPr>
        <w:tc>
          <w:tcPr>
            <w:tcW w:w="542" w:type="pct"/>
            <w:noWrap/>
            <w:vAlign w:val="center"/>
          </w:tcPr>
          <w:p w14:paraId="025F6871" w14:textId="77777777" w:rsidR="00A74632" w:rsidRDefault="002955FF">
            <w:pPr>
              <w:jc w:val="center"/>
              <w:rPr>
                <w:del w:id="186" w:author="NANA" w:date="2022-05-09T18:49:00Z"/>
                <w:rFonts w:ascii="仿宋" w:eastAsia="仿宋" w:hAnsi="仿宋" w:cs="仿宋"/>
                <w:sz w:val="20"/>
                <w:szCs w:val="20"/>
              </w:rPr>
              <w:pPrChange w:id="187" w:author="NANA" w:date="2022-05-10T10:00:00Z">
                <w:pPr/>
              </w:pPrChange>
            </w:pPr>
            <w:del w:id="18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天津</w:delText>
              </w:r>
            </w:del>
          </w:p>
        </w:tc>
        <w:tc>
          <w:tcPr>
            <w:tcW w:w="394" w:type="pct"/>
            <w:noWrap/>
          </w:tcPr>
          <w:p w14:paraId="21366D14" w14:textId="77777777" w:rsidR="00A74632" w:rsidRDefault="002955FF">
            <w:pPr>
              <w:jc w:val="right"/>
              <w:rPr>
                <w:del w:id="18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19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32094</w:delText>
              </w:r>
            </w:del>
          </w:p>
        </w:tc>
        <w:tc>
          <w:tcPr>
            <w:tcW w:w="300" w:type="pct"/>
            <w:noWrap/>
          </w:tcPr>
          <w:p w14:paraId="40034A52" w14:textId="77777777" w:rsidR="00A74632" w:rsidRDefault="00A74632">
            <w:pPr>
              <w:jc w:val="right"/>
              <w:rPr>
                <w:del w:id="19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59470327" w14:textId="77777777" w:rsidR="00A74632" w:rsidRDefault="002955FF">
            <w:pPr>
              <w:jc w:val="right"/>
              <w:rPr>
                <w:del w:id="19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19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2787</w:delText>
              </w:r>
            </w:del>
          </w:p>
        </w:tc>
        <w:tc>
          <w:tcPr>
            <w:tcW w:w="241" w:type="pct"/>
            <w:noWrap/>
          </w:tcPr>
          <w:p w14:paraId="1450E76E" w14:textId="77777777" w:rsidR="00A74632" w:rsidRDefault="00A74632">
            <w:pPr>
              <w:jc w:val="right"/>
              <w:rPr>
                <w:del w:id="19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7ECB2EE3" w14:textId="77777777" w:rsidR="00A74632" w:rsidRDefault="002955FF">
            <w:pPr>
              <w:jc w:val="right"/>
              <w:rPr>
                <w:del w:id="19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19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147</w:delText>
              </w:r>
            </w:del>
          </w:p>
        </w:tc>
        <w:tc>
          <w:tcPr>
            <w:tcW w:w="201" w:type="pct"/>
            <w:noWrap/>
          </w:tcPr>
          <w:p w14:paraId="53D2C90D" w14:textId="77777777" w:rsidR="00A74632" w:rsidRDefault="00A74632">
            <w:pPr>
              <w:jc w:val="right"/>
              <w:rPr>
                <w:del w:id="19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5877EB09" w14:textId="77777777" w:rsidR="00A74632" w:rsidRDefault="002955FF">
            <w:pPr>
              <w:jc w:val="right"/>
              <w:rPr>
                <w:del w:id="19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19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5598</w:delText>
              </w:r>
            </w:del>
          </w:p>
        </w:tc>
        <w:tc>
          <w:tcPr>
            <w:tcW w:w="115" w:type="pct"/>
            <w:noWrap/>
          </w:tcPr>
          <w:p w14:paraId="0B80A704" w14:textId="77777777" w:rsidR="00A74632" w:rsidRDefault="00A74632">
            <w:pPr>
              <w:jc w:val="right"/>
              <w:rPr>
                <w:del w:id="20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619409C3" w14:textId="77777777" w:rsidR="00A74632" w:rsidRDefault="002955FF">
            <w:pPr>
              <w:jc w:val="right"/>
              <w:rPr>
                <w:del w:id="20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0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23562</w:delText>
              </w:r>
            </w:del>
          </w:p>
        </w:tc>
        <w:tc>
          <w:tcPr>
            <w:tcW w:w="356" w:type="pct"/>
            <w:noWrap/>
            <w:vAlign w:val="center"/>
          </w:tcPr>
          <w:p w14:paraId="0747585B" w14:textId="77777777" w:rsidR="00A74632" w:rsidRDefault="00A74632">
            <w:pPr>
              <w:rPr>
                <w:del w:id="20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20A65C0B" w14:textId="77777777" w:rsidTr="00A74632">
        <w:trPr>
          <w:trHeight w:val="270"/>
          <w:del w:id="204" w:author="NANA" w:date="2022-05-09T18:49:00Z"/>
        </w:trPr>
        <w:tc>
          <w:tcPr>
            <w:tcW w:w="542" w:type="pct"/>
            <w:noWrap/>
            <w:vAlign w:val="center"/>
          </w:tcPr>
          <w:p w14:paraId="69DF9381" w14:textId="77777777" w:rsidR="00A74632" w:rsidRDefault="002955FF">
            <w:pPr>
              <w:jc w:val="center"/>
              <w:rPr>
                <w:del w:id="205" w:author="NANA" w:date="2022-05-09T18:49:00Z"/>
                <w:rFonts w:ascii="仿宋" w:eastAsia="仿宋" w:hAnsi="仿宋" w:cs="仿宋"/>
                <w:sz w:val="20"/>
                <w:szCs w:val="20"/>
              </w:rPr>
              <w:pPrChange w:id="206" w:author="NANA" w:date="2022-05-10T10:00:00Z">
                <w:pPr/>
              </w:pPrChange>
            </w:pPr>
            <w:del w:id="20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河北</w:delText>
              </w:r>
            </w:del>
          </w:p>
        </w:tc>
        <w:tc>
          <w:tcPr>
            <w:tcW w:w="394" w:type="pct"/>
            <w:noWrap/>
          </w:tcPr>
          <w:p w14:paraId="412AB3D3" w14:textId="77777777" w:rsidR="00A74632" w:rsidRDefault="002955FF">
            <w:pPr>
              <w:jc w:val="right"/>
              <w:rPr>
                <w:del w:id="20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0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282766</w:delText>
              </w:r>
            </w:del>
          </w:p>
        </w:tc>
        <w:tc>
          <w:tcPr>
            <w:tcW w:w="300" w:type="pct"/>
            <w:noWrap/>
          </w:tcPr>
          <w:p w14:paraId="1E417813" w14:textId="77777777" w:rsidR="00A74632" w:rsidRDefault="00A74632">
            <w:pPr>
              <w:jc w:val="right"/>
              <w:rPr>
                <w:del w:id="21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50A8433F" w14:textId="77777777" w:rsidR="00A74632" w:rsidRDefault="002955FF">
            <w:pPr>
              <w:jc w:val="right"/>
              <w:rPr>
                <w:del w:id="21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1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3772</w:delText>
              </w:r>
            </w:del>
          </w:p>
        </w:tc>
        <w:tc>
          <w:tcPr>
            <w:tcW w:w="241" w:type="pct"/>
            <w:noWrap/>
          </w:tcPr>
          <w:p w14:paraId="6228B9A0" w14:textId="77777777" w:rsidR="00A74632" w:rsidRDefault="00A74632">
            <w:pPr>
              <w:jc w:val="right"/>
              <w:rPr>
                <w:del w:id="21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4F6624FD" w14:textId="77777777" w:rsidR="00A74632" w:rsidRDefault="002955FF">
            <w:pPr>
              <w:jc w:val="right"/>
              <w:rPr>
                <w:del w:id="21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1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429</w:delText>
              </w:r>
            </w:del>
          </w:p>
        </w:tc>
        <w:tc>
          <w:tcPr>
            <w:tcW w:w="201" w:type="pct"/>
            <w:noWrap/>
          </w:tcPr>
          <w:p w14:paraId="1CA5CD09" w14:textId="77777777" w:rsidR="00A74632" w:rsidRDefault="00A74632">
            <w:pPr>
              <w:jc w:val="right"/>
              <w:rPr>
                <w:del w:id="21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1FB7A4EB" w14:textId="77777777" w:rsidR="00A74632" w:rsidRDefault="002955FF">
            <w:pPr>
              <w:jc w:val="right"/>
              <w:rPr>
                <w:del w:id="21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1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55946</w:delText>
              </w:r>
            </w:del>
          </w:p>
        </w:tc>
        <w:tc>
          <w:tcPr>
            <w:tcW w:w="115" w:type="pct"/>
            <w:noWrap/>
          </w:tcPr>
          <w:p w14:paraId="633E8C42" w14:textId="77777777" w:rsidR="00A74632" w:rsidRDefault="00A74632">
            <w:pPr>
              <w:jc w:val="right"/>
              <w:rPr>
                <w:del w:id="21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7197A55A" w14:textId="77777777" w:rsidR="00A74632" w:rsidRDefault="002955FF">
            <w:pPr>
              <w:jc w:val="right"/>
              <w:rPr>
                <w:del w:id="22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2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222619</w:delText>
              </w:r>
            </w:del>
          </w:p>
        </w:tc>
        <w:tc>
          <w:tcPr>
            <w:tcW w:w="356" w:type="pct"/>
            <w:noWrap/>
            <w:vAlign w:val="center"/>
          </w:tcPr>
          <w:p w14:paraId="61AF64AE" w14:textId="77777777" w:rsidR="00A74632" w:rsidRDefault="00A74632">
            <w:pPr>
              <w:rPr>
                <w:del w:id="22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7DA5A3B6" w14:textId="77777777" w:rsidTr="00A74632">
        <w:trPr>
          <w:trHeight w:val="270"/>
          <w:del w:id="223" w:author="NANA" w:date="2022-05-09T18:49:00Z"/>
        </w:trPr>
        <w:tc>
          <w:tcPr>
            <w:tcW w:w="542" w:type="pct"/>
            <w:noWrap/>
            <w:vAlign w:val="center"/>
          </w:tcPr>
          <w:p w14:paraId="0D79C3E9" w14:textId="77777777" w:rsidR="00A74632" w:rsidRDefault="002955FF">
            <w:pPr>
              <w:jc w:val="center"/>
              <w:rPr>
                <w:del w:id="224" w:author="NANA" w:date="2022-05-09T18:49:00Z"/>
                <w:rFonts w:ascii="仿宋" w:eastAsia="仿宋" w:hAnsi="仿宋" w:cs="仿宋"/>
                <w:sz w:val="20"/>
                <w:szCs w:val="20"/>
              </w:rPr>
              <w:pPrChange w:id="225" w:author="NANA" w:date="2022-05-10T10:00:00Z">
                <w:pPr/>
              </w:pPrChange>
            </w:pPr>
            <w:del w:id="22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山西</w:delText>
              </w:r>
            </w:del>
          </w:p>
        </w:tc>
        <w:tc>
          <w:tcPr>
            <w:tcW w:w="394" w:type="pct"/>
            <w:noWrap/>
          </w:tcPr>
          <w:p w14:paraId="135D8828" w14:textId="77777777" w:rsidR="00A74632" w:rsidRDefault="002955FF">
            <w:pPr>
              <w:jc w:val="right"/>
              <w:rPr>
                <w:del w:id="22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2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173084</w:delText>
              </w:r>
            </w:del>
          </w:p>
        </w:tc>
        <w:tc>
          <w:tcPr>
            <w:tcW w:w="300" w:type="pct"/>
            <w:noWrap/>
          </w:tcPr>
          <w:p w14:paraId="063D1717" w14:textId="77777777" w:rsidR="00A74632" w:rsidRDefault="00A74632">
            <w:pPr>
              <w:jc w:val="right"/>
              <w:rPr>
                <w:del w:id="22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70AB7571" w14:textId="77777777" w:rsidR="00A74632" w:rsidRDefault="002955FF">
            <w:pPr>
              <w:jc w:val="right"/>
              <w:rPr>
                <w:del w:id="23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3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2783</w:delText>
              </w:r>
            </w:del>
          </w:p>
        </w:tc>
        <w:tc>
          <w:tcPr>
            <w:tcW w:w="241" w:type="pct"/>
            <w:noWrap/>
          </w:tcPr>
          <w:p w14:paraId="7CC550B4" w14:textId="77777777" w:rsidR="00A74632" w:rsidRDefault="00A74632">
            <w:pPr>
              <w:jc w:val="right"/>
              <w:rPr>
                <w:del w:id="23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38B615E2" w14:textId="77777777" w:rsidR="00A74632" w:rsidRDefault="002955FF">
            <w:pPr>
              <w:jc w:val="right"/>
              <w:rPr>
                <w:del w:id="23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3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320</w:delText>
              </w:r>
            </w:del>
          </w:p>
        </w:tc>
        <w:tc>
          <w:tcPr>
            <w:tcW w:w="201" w:type="pct"/>
            <w:noWrap/>
          </w:tcPr>
          <w:p w14:paraId="3C7248C2" w14:textId="77777777" w:rsidR="00A74632" w:rsidRDefault="00A74632">
            <w:pPr>
              <w:jc w:val="right"/>
              <w:rPr>
                <w:del w:id="23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075E0329" w14:textId="77777777" w:rsidR="00A74632" w:rsidRDefault="002955FF">
            <w:pPr>
              <w:jc w:val="right"/>
              <w:rPr>
                <w:del w:id="23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3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23467</w:delText>
              </w:r>
            </w:del>
          </w:p>
        </w:tc>
        <w:tc>
          <w:tcPr>
            <w:tcW w:w="115" w:type="pct"/>
            <w:noWrap/>
          </w:tcPr>
          <w:p w14:paraId="3CABF6B7" w14:textId="77777777" w:rsidR="00A74632" w:rsidRDefault="00A74632">
            <w:pPr>
              <w:jc w:val="right"/>
              <w:rPr>
                <w:del w:id="23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2C249483" w14:textId="77777777" w:rsidR="00A74632" w:rsidRDefault="002955FF">
            <w:pPr>
              <w:jc w:val="right"/>
              <w:rPr>
                <w:del w:id="23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4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146514</w:delText>
              </w:r>
            </w:del>
          </w:p>
        </w:tc>
        <w:tc>
          <w:tcPr>
            <w:tcW w:w="356" w:type="pct"/>
            <w:noWrap/>
            <w:vAlign w:val="center"/>
          </w:tcPr>
          <w:p w14:paraId="12622AC0" w14:textId="77777777" w:rsidR="00A74632" w:rsidRDefault="00A74632">
            <w:pPr>
              <w:rPr>
                <w:del w:id="24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5B4974EE" w14:textId="77777777" w:rsidTr="00A74632">
        <w:trPr>
          <w:trHeight w:val="270"/>
          <w:del w:id="242" w:author="NANA" w:date="2022-05-09T18:49:00Z"/>
        </w:trPr>
        <w:tc>
          <w:tcPr>
            <w:tcW w:w="542" w:type="pct"/>
            <w:noWrap/>
            <w:vAlign w:val="center"/>
          </w:tcPr>
          <w:p w14:paraId="62F4666B" w14:textId="77777777" w:rsidR="00A74632" w:rsidRDefault="002955FF">
            <w:pPr>
              <w:jc w:val="center"/>
              <w:rPr>
                <w:del w:id="243" w:author="NANA" w:date="2022-05-09T18:49:00Z"/>
                <w:rFonts w:ascii="仿宋" w:eastAsia="仿宋" w:hAnsi="仿宋" w:cs="仿宋"/>
                <w:sz w:val="20"/>
                <w:szCs w:val="20"/>
              </w:rPr>
              <w:pPrChange w:id="244" w:author="NANA" w:date="2022-05-10T10:00:00Z">
                <w:pPr/>
              </w:pPrChange>
            </w:pPr>
            <w:del w:id="24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蒙古</w:delText>
              </w:r>
            </w:del>
          </w:p>
        </w:tc>
        <w:tc>
          <w:tcPr>
            <w:tcW w:w="394" w:type="pct"/>
            <w:noWrap/>
          </w:tcPr>
          <w:p w14:paraId="5509F0C9" w14:textId="77777777" w:rsidR="00A74632" w:rsidRDefault="002955FF">
            <w:pPr>
              <w:jc w:val="right"/>
              <w:rPr>
                <w:del w:id="24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4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130644</w:delText>
              </w:r>
            </w:del>
          </w:p>
        </w:tc>
        <w:tc>
          <w:tcPr>
            <w:tcW w:w="300" w:type="pct"/>
            <w:noWrap/>
          </w:tcPr>
          <w:p w14:paraId="796727A8" w14:textId="77777777" w:rsidR="00A74632" w:rsidRDefault="00A74632">
            <w:pPr>
              <w:jc w:val="right"/>
              <w:rPr>
                <w:del w:id="24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056953AB" w14:textId="77777777" w:rsidR="00A74632" w:rsidRDefault="002955FF">
            <w:pPr>
              <w:jc w:val="right"/>
              <w:rPr>
                <w:del w:id="24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5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2628</w:delText>
              </w:r>
            </w:del>
          </w:p>
        </w:tc>
        <w:tc>
          <w:tcPr>
            <w:tcW w:w="241" w:type="pct"/>
            <w:noWrap/>
          </w:tcPr>
          <w:p w14:paraId="34BB6F82" w14:textId="77777777" w:rsidR="00A74632" w:rsidRDefault="00A74632">
            <w:pPr>
              <w:jc w:val="right"/>
              <w:rPr>
                <w:del w:id="25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15B1A466" w14:textId="77777777" w:rsidR="00A74632" w:rsidRDefault="002955FF">
            <w:pPr>
              <w:jc w:val="right"/>
              <w:rPr>
                <w:del w:id="25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5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191</w:delText>
              </w:r>
            </w:del>
          </w:p>
        </w:tc>
        <w:tc>
          <w:tcPr>
            <w:tcW w:w="201" w:type="pct"/>
            <w:noWrap/>
          </w:tcPr>
          <w:p w14:paraId="5AFC8C2F" w14:textId="77777777" w:rsidR="00A74632" w:rsidRDefault="00A74632">
            <w:pPr>
              <w:jc w:val="right"/>
              <w:rPr>
                <w:del w:id="25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259ACA95" w14:textId="77777777" w:rsidR="00A74632" w:rsidRDefault="002955FF">
            <w:pPr>
              <w:jc w:val="right"/>
              <w:rPr>
                <w:del w:id="25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5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15403</w:delText>
              </w:r>
            </w:del>
          </w:p>
        </w:tc>
        <w:tc>
          <w:tcPr>
            <w:tcW w:w="115" w:type="pct"/>
            <w:noWrap/>
          </w:tcPr>
          <w:p w14:paraId="3E5A71FF" w14:textId="77777777" w:rsidR="00A74632" w:rsidRDefault="00A74632">
            <w:pPr>
              <w:jc w:val="right"/>
              <w:rPr>
                <w:del w:id="25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2ED4227F" w14:textId="77777777" w:rsidR="00A74632" w:rsidRDefault="002955FF">
            <w:pPr>
              <w:jc w:val="right"/>
              <w:rPr>
                <w:del w:id="25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5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112422</w:delText>
              </w:r>
            </w:del>
          </w:p>
        </w:tc>
        <w:tc>
          <w:tcPr>
            <w:tcW w:w="356" w:type="pct"/>
            <w:noWrap/>
            <w:vAlign w:val="center"/>
          </w:tcPr>
          <w:p w14:paraId="1B3C3A54" w14:textId="77777777" w:rsidR="00A74632" w:rsidRDefault="00A74632">
            <w:pPr>
              <w:rPr>
                <w:del w:id="26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0258B245" w14:textId="77777777" w:rsidTr="00A74632">
        <w:trPr>
          <w:trHeight w:val="270"/>
          <w:del w:id="261" w:author="NANA" w:date="2022-05-09T18:49:00Z"/>
        </w:trPr>
        <w:tc>
          <w:tcPr>
            <w:tcW w:w="542" w:type="pct"/>
            <w:noWrap/>
            <w:vAlign w:val="center"/>
          </w:tcPr>
          <w:p w14:paraId="57E01C91" w14:textId="77777777" w:rsidR="00A74632" w:rsidRDefault="002955FF">
            <w:pPr>
              <w:jc w:val="center"/>
              <w:rPr>
                <w:del w:id="262" w:author="NANA" w:date="2022-05-09T18:49:00Z"/>
                <w:rFonts w:ascii="仿宋" w:eastAsia="仿宋" w:hAnsi="仿宋" w:cs="仿宋"/>
                <w:sz w:val="20"/>
                <w:szCs w:val="20"/>
              </w:rPr>
              <w:pPrChange w:id="263" w:author="NANA" w:date="2022-05-10T10:00:00Z">
                <w:pPr/>
              </w:pPrChange>
            </w:pPr>
            <w:del w:id="26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辽宁</w:delText>
              </w:r>
            </w:del>
          </w:p>
        </w:tc>
        <w:tc>
          <w:tcPr>
            <w:tcW w:w="394" w:type="pct"/>
            <w:noWrap/>
          </w:tcPr>
          <w:p w14:paraId="4BB4D319" w14:textId="77777777" w:rsidR="00A74632" w:rsidRDefault="002955FF">
            <w:pPr>
              <w:jc w:val="right"/>
              <w:rPr>
                <w:del w:id="26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6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142712</w:delText>
              </w:r>
            </w:del>
          </w:p>
        </w:tc>
        <w:tc>
          <w:tcPr>
            <w:tcW w:w="300" w:type="pct"/>
            <w:noWrap/>
          </w:tcPr>
          <w:p w14:paraId="7313398D" w14:textId="77777777" w:rsidR="00A74632" w:rsidRDefault="00A74632">
            <w:pPr>
              <w:jc w:val="right"/>
              <w:rPr>
                <w:del w:id="26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4393BD66" w14:textId="77777777" w:rsidR="00A74632" w:rsidRDefault="002955FF">
            <w:pPr>
              <w:jc w:val="right"/>
              <w:rPr>
                <w:del w:id="26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6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3817</w:delText>
              </w:r>
            </w:del>
          </w:p>
        </w:tc>
        <w:tc>
          <w:tcPr>
            <w:tcW w:w="241" w:type="pct"/>
            <w:noWrap/>
          </w:tcPr>
          <w:p w14:paraId="15D5D08B" w14:textId="77777777" w:rsidR="00A74632" w:rsidRDefault="00A74632">
            <w:pPr>
              <w:jc w:val="right"/>
              <w:rPr>
                <w:del w:id="27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46AE19D8" w14:textId="77777777" w:rsidR="00A74632" w:rsidRDefault="002955FF">
            <w:pPr>
              <w:jc w:val="right"/>
              <w:rPr>
                <w:del w:id="27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7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241</w:delText>
              </w:r>
            </w:del>
          </w:p>
        </w:tc>
        <w:tc>
          <w:tcPr>
            <w:tcW w:w="201" w:type="pct"/>
            <w:noWrap/>
          </w:tcPr>
          <w:p w14:paraId="202259E6" w14:textId="77777777" w:rsidR="00A74632" w:rsidRDefault="00A74632">
            <w:pPr>
              <w:jc w:val="right"/>
              <w:rPr>
                <w:del w:id="27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60DF8BA5" w14:textId="77777777" w:rsidR="00A74632" w:rsidRDefault="002955FF">
            <w:pPr>
              <w:jc w:val="right"/>
              <w:rPr>
                <w:del w:id="27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7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17562</w:delText>
              </w:r>
            </w:del>
          </w:p>
        </w:tc>
        <w:tc>
          <w:tcPr>
            <w:tcW w:w="115" w:type="pct"/>
            <w:noWrap/>
          </w:tcPr>
          <w:p w14:paraId="7AFD1088" w14:textId="77777777" w:rsidR="00A74632" w:rsidRDefault="00A74632">
            <w:pPr>
              <w:jc w:val="right"/>
              <w:rPr>
                <w:del w:id="27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59701835" w14:textId="77777777" w:rsidR="00A74632" w:rsidRDefault="002955FF">
            <w:pPr>
              <w:jc w:val="right"/>
              <w:rPr>
                <w:del w:id="27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7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121092</w:delText>
              </w:r>
            </w:del>
          </w:p>
        </w:tc>
        <w:tc>
          <w:tcPr>
            <w:tcW w:w="356" w:type="pct"/>
            <w:noWrap/>
            <w:vAlign w:val="center"/>
          </w:tcPr>
          <w:p w14:paraId="3C5D8B30" w14:textId="77777777" w:rsidR="00A74632" w:rsidRDefault="00A74632">
            <w:pPr>
              <w:rPr>
                <w:del w:id="27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1F736A98" w14:textId="77777777" w:rsidTr="00A74632">
        <w:trPr>
          <w:trHeight w:val="270"/>
          <w:del w:id="280" w:author="NANA" w:date="2022-05-09T18:49:00Z"/>
        </w:trPr>
        <w:tc>
          <w:tcPr>
            <w:tcW w:w="542" w:type="pct"/>
            <w:noWrap/>
            <w:vAlign w:val="center"/>
          </w:tcPr>
          <w:p w14:paraId="11A5DEEA" w14:textId="77777777" w:rsidR="00A74632" w:rsidRDefault="002955FF">
            <w:pPr>
              <w:jc w:val="center"/>
              <w:rPr>
                <w:del w:id="281" w:author="NANA" w:date="2022-05-09T18:49:00Z"/>
                <w:rFonts w:ascii="仿宋" w:eastAsia="仿宋" w:hAnsi="仿宋" w:cs="仿宋"/>
                <w:sz w:val="20"/>
                <w:szCs w:val="20"/>
              </w:rPr>
              <w:pPrChange w:id="282" w:author="NANA" w:date="2022-05-10T10:00:00Z">
                <w:pPr/>
              </w:pPrChange>
            </w:pPr>
            <w:del w:id="28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吉林</w:delText>
              </w:r>
            </w:del>
          </w:p>
        </w:tc>
        <w:tc>
          <w:tcPr>
            <w:tcW w:w="394" w:type="pct"/>
            <w:noWrap/>
          </w:tcPr>
          <w:p w14:paraId="2365610B" w14:textId="77777777" w:rsidR="00A74632" w:rsidRDefault="002955FF">
            <w:pPr>
              <w:jc w:val="right"/>
              <w:rPr>
                <w:del w:id="28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8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93581</w:delText>
              </w:r>
            </w:del>
          </w:p>
        </w:tc>
        <w:tc>
          <w:tcPr>
            <w:tcW w:w="300" w:type="pct"/>
            <w:noWrap/>
          </w:tcPr>
          <w:p w14:paraId="0348B905" w14:textId="77777777" w:rsidR="00A74632" w:rsidRDefault="00A74632">
            <w:pPr>
              <w:jc w:val="right"/>
              <w:rPr>
                <w:del w:id="28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17EE9603" w14:textId="77777777" w:rsidR="00A74632" w:rsidRDefault="002955FF">
            <w:pPr>
              <w:jc w:val="right"/>
              <w:rPr>
                <w:del w:id="28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8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2257</w:delText>
              </w:r>
            </w:del>
          </w:p>
        </w:tc>
        <w:tc>
          <w:tcPr>
            <w:tcW w:w="241" w:type="pct"/>
            <w:noWrap/>
          </w:tcPr>
          <w:p w14:paraId="36FDB67A" w14:textId="77777777" w:rsidR="00A74632" w:rsidRDefault="00A74632">
            <w:pPr>
              <w:jc w:val="right"/>
              <w:rPr>
                <w:del w:id="28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3E4E3871" w14:textId="77777777" w:rsidR="00A74632" w:rsidRDefault="002955FF">
            <w:pPr>
              <w:jc w:val="right"/>
              <w:rPr>
                <w:del w:id="29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9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85</w:delText>
              </w:r>
            </w:del>
          </w:p>
        </w:tc>
        <w:tc>
          <w:tcPr>
            <w:tcW w:w="201" w:type="pct"/>
            <w:noWrap/>
          </w:tcPr>
          <w:p w14:paraId="59D823E3" w14:textId="77777777" w:rsidR="00A74632" w:rsidRDefault="00A74632">
            <w:pPr>
              <w:jc w:val="right"/>
              <w:rPr>
                <w:del w:id="29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53E59753" w14:textId="77777777" w:rsidR="00A74632" w:rsidRDefault="002955FF">
            <w:pPr>
              <w:jc w:val="right"/>
              <w:rPr>
                <w:del w:id="29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9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12618</w:delText>
              </w:r>
            </w:del>
          </w:p>
        </w:tc>
        <w:tc>
          <w:tcPr>
            <w:tcW w:w="115" w:type="pct"/>
            <w:noWrap/>
          </w:tcPr>
          <w:p w14:paraId="29EB3F85" w14:textId="77777777" w:rsidR="00A74632" w:rsidRDefault="00A74632">
            <w:pPr>
              <w:jc w:val="right"/>
              <w:rPr>
                <w:del w:id="29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40F0882A" w14:textId="77777777" w:rsidR="00A74632" w:rsidRDefault="002955FF">
            <w:pPr>
              <w:jc w:val="right"/>
              <w:rPr>
                <w:del w:id="29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29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78621</w:delText>
              </w:r>
            </w:del>
          </w:p>
        </w:tc>
        <w:tc>
          <w:tcPr>
            <w:tcW w:w="356" w:type="pct"/>
            <w:noWrap/>
            <w:vAlign w:val="center"/>
          </w:tcPr>
          <w:p w14:paraId="66A48B99" w14:textId="77777777" w:rsidR="00A74632" w:rsidRDefault="00A74632">
            <w:pPr>
              <w:rPr>
                <w:del w:id="29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37945A3F" w14:textId="77777777" w:rsidTr="00A74632">
        <w:trPr>
          <w:trHeight w:val="270"/>
          <w:del w:id="299" w:author="NANA" w:date="2022-05-09T18:49:00Z"/>
        </w:trPr>
        <w:tc>
          <w:tcPr>
            <w:tcW w:w="542" w:type="pct"/>
            <w:noWrap/>
            <w:vAlign w:val="center"/>
          </w:tcPr>
          <w:p w14:paraId="0E5984B1" w14:textId="77777777" w:rsidR="00A74632" w:rsidRDefault="002955FF">
            <w:pPr>
              <w:jc w:val="center"/>
              <w:rPr>
                <w:del w:id="300" w:author="NANA" w:date="2022-05-09T18:49:00Z"/>
                <w:rFonts w:ascii="仿宋" w:eastAsia="仿宋" w:hAnsi="仿宋" w:cs="仿宋"/>
                <w:sz w:val="20"/>
                <w:szCs w:val="20"/>
              </w:rPr>
              <w:pPrChange w:id="301" w:author="NANA" w:date="2022-05-10T10:00:00Z">
                <w:pPr/>
              </w:pPrChange>
            </w:pPr>
            <w:del w:id="30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龙江</w:delText>
              </w:r>
            </w:del>
          </w:p>
        </w:tc>
        <w:tc>
          <w:tcPr>
            <w:tcW w:w="394" w:type="pct"/>
            <w:noWrap/>
          </w:tcPr>
          <w:p w14:paraId="1B444109" w14:textId="77777777" w:rsidR="00A74632" w:rsidRDefault="002955FF">
            <w:pPr>
              <w:jc w:val="right"/>
              <w:rPr>
                <w:del w:id="30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0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169672</w:delText>
              </w:r>
            </w:del>
          </w:p>
        </w:tc>
        <w:tc>
          <w:tcPr>
            <w:tcW w:w="300" w:type="pct"/>
            <w:noWrap/>
          </w:tcPr>
          <w:p w14:paraId="247FBBBB" w14:textId="77777777" w:rsidR="00A74632" w:rsidRDefault="00A74632">
            <w:pPr>
              <w:jc w:val="right"/>
              <w:rPr>
                <w:del w:id="30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5351B705" w14:textId="77777777" w:rsidR="00A74632" w:rsidRDefault="002955FF">
            <w:pPr>
              <w:jc w:val="right"/>
              <w:rPr>
                <w:del w:id="30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0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2979</w:delText>
              </w:r>
            </w:del>
          </w:p>
        </w:tc>
        <w:tc>
          <w:tcPr>
            <w:tcW w:w="241" w:type="pct"/>
            <w:noWrap/>
          </w:tcPr>
          <w:p w14:paraId="00E71C9A" w14:textId="77777777" w:rsidR="00A74632" w:rsidRDefault="00A74632">
            <w:pPr>
              <w:jc w:val="right"/>
              <w:rPr>
                <w:del w:id="30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3D40F4FF" w14:textId="77777777" w:rsidR="00A74632" w:rsidRDefault="002955FF">
            <w:pPr>
              <w:jc w:val="right"/>
              <w:rPr>
                <w:del w:id="30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1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431</w:delText>
              </w:r>
            </w:del>
          </w:p>
        </w:tc>
        <w:tc>
          <w:tcPr>
            <w:tcW w:w="201" w:type="pct"/>
            <w:noWrap/>
          </w:tcPr>
          <w:p w14:paraId="0003A532" w14:textId="77777777" w:rsidR="00A74632" w:rsidRDefault="00A74632">
            <w:pPr>
              <w:jc w:val="right"/>
              <w:rPr>
                <w:del w:id="31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26E523D7" w14:textId="77777777" w:rsidR="00A74632" w:rsidRDefault="002955FF">
            <w:pPr>
              <w:jc w:val="right"/>
              <w:rPr>
                <w:del w:id="31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1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14939</w:delText>
              </w:r>
            </w:del>
          </w:p>
        </w:tc>
        <w:tc>
          <w:tcPr>
            <w:tcW w:w="115" w:type="pct"/>
            <w:noWrap/>
          </w:tcPr>
          <w:p w14:paraId="3F9CBD2F" w14:textId="77777777" w:rsidR="00A74632" w:rsidRDefault="00A74632">
            <w:pPr>
              <w:jc w:val="right"/>
              <w:rPr>
                <w:del w:id="31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7B127FB6" w14:textId="77777777" w:rsidR="00A74632" w:rsidRDefault="002955FF">
            <w:pPr>
              <w:jc w:val="right"/>
              <w:rPr>
                <w:del w:id="31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1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151323</w:delText>
              </w:r>
            </w:del>
          </w:p>
        </w:tc>
        <w:tc>
          <w:tcPr>
            <w:tcW w:w="356" w:type="pct"/>
            <w:noWrap/>
            <w:vAlign w:val="center"/>
          </w:tcPr>
          <w:p w14:paraId="0FBA6427" w14:textId="77777777" w:rsidR="00A74632" w:rsidRDefault="00A74632">
            <w:pPr>
              <w:rPr>
                <w:del w:id="31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43DB537A" w14:textId="77777777" w:rsidTr="00A74632">
        <w:trPr>
          <w:trHeight w:val="270"/>
          <w:del w:id="318" w:author="NANA" w:date="2022-05-09T18:49:00Z"/>
        </w:trPr>
        <w:tc>
          <w:tcPr>
            <w:tcW w:w="542" w:type="pct"/>
            <w:noWrap/>
            <w:vAlign w:val="center"/>
          </w:tcPr>
          <w:p w14:paraId="442BFD8B" w14:textId="77777777" w:rsidR="00A74632" w:rsidRDefault="002955FF">
            <w:pPr>
              <w:jc w:val="center"/>
              <w:rPr>
                <w:del w:id="319" w:author="NANA" w:date="2022-05-09T18:49:00Z"/>
                <w:rFonts w:ascii="仿宋" w:eastAsia="仿宋" w:hAnsi="仿宋" w:cs="仿宋"/>
                <w:sz w:val="20"/>
                <w:szCs w:val="20"/>
              </w:rPr>
              <w:pPrChange w:id="320" w:author="NANA" w:date="2022-05-10T10:00:00Z">
                <w:pPr/>
              </w:pPrChange>
            </w:pPr>
            <w:del w:id="32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上海</w:delText>
              </w:r>
            </w:del>
          </w:p>
        </w:tc>
        <w:tc>
          <w:tcPr>
            <w:tcW w:w="394" w:type="pct"/>
            <w:noWrap/>
          </w:tcPr>
          <w:p w14:paraId="66AA9024" w14:textId="77777777" w:rsidR="00A74632" w:rsidRDefault="002955FF">
            <w:pPr>
              <w:jc w:val="right"/>
              <w:rPr>
                <w:del w:id="32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2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27377</w:delText>
              </w:r>
            </w:del>
          </w:p>
        </w:tc>
        <w:tc>
          <w:tcPr>
            <w:tcW w:w="300" w:type="pct"/>
            <w:noWrap/>
          </w:tcPr>
          <w:p w14:paraId="38689C55" w14:textId="77777777" w:rsidR="00A74632" w:rsidRDefault="00A74632">
            <w:pPr>
              <w:jc w:val="right"/>
              <w:rPr>
                <w:del w:id="32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204227E5" w14:textId="77777777" w:rsidR="00A74632" w:rsidRDefault="002955FF">
            <w:pPr>
              <w:jc w:val="right"/>
              <w:rPr>
                <w:del w:id="32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2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1169</w:delText>
              </w:r>
            </w:del>
          </w:p>
        </w:tc>
        <w:tc>
          <w:tcPr>
            <w:tcW w:w="241" w:type="pct"/>
            <w:noWrap/>
          </w:tcPr>
          <w:p w14:paraId="25014CD1" w14:textId="77777777" w:rsidR="00A74632" w:rsidRDefault="00A74632">
            <w:pPr>
              <w:jc w:val="right"/>
              <w:rPr>
                <w:del w:id="32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3DECB27C" w14:textId="77777777" w:rsidR="00A74632" w:rsidRDefault="002955FF">
            <w:pPr>
              <w:jc w:val="right"/>
              <w:rPr>
                <w:del w:id="32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2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250</w:delText>
              </w:r>
            </w:del>
          </w:p>
        </w:tc>
        <w:tc>
          <w:tcPr>
            <w:tcW w:w="201" w:type="pct"/>
            <w:noWrap/>
          </w:tcPr>
          <w:p w14:paraId="3C88209B" w14:textId="77777777" w:rsidR="00A74632" w:rsidRDefault="00A74632">
            <w:pPr>
              <w:jc w:val="right"/>
              <w:rPr>
                <w:del w:id="33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4D57A0D1" w14:textId="77777777" w:rsidR="00A74632" w:rsidRDefault="002955FF">
            <w:pPr>
              <w:jc w:val="right"/>
              <w:rPr>
                <w:del w:id="33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3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6515</w:delText>
              </w:r>
            </w:del>
          </w:p>
        </w:tc>
        <w:tc>
          <w:tcPr>
            <w:tcW w:w="115" w:type="pct"/>
            <w:noWrap/>
          </w:tcPr>
          <w:p w14:paraId="35C148D8" w14:textId="77777777" w:rsidR="00A74632" w:rsidRDefault="00A74632">
            <w:pPr>
              <w:jc w:val="right"/>
              <w:rPr>
                <w:del w:id="33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531454EB" w14:textId="77777777" w:rsidR="00A74632" w:rsidRDefault="002955FF">
            <w:pPr>
              <w:jc w:val="right"/>
              <w:rPr>
                <w:del w:id="33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3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19443</w:delText>
              </w:r>
            </w:del>
          </w:p>
        </w:tc>
        <w:tc>
          <w:tcPr>
            <w:tcW w:w="356" w:type="pct"/>
            <w:noWrap/>
            <w:vAlign w:val="center"/>
          </w:tcPr>
          <w:p w14:paraId="4E0A9C07" w14:textId="77777777" w:rsidR="00A74632" w:rsidRDefault="00A74632">
            <w:pPr>
              <w:rPr>
                <w:del w:id="33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49C51700" w14:textId="77777777" w:rsidTr="00A74632">
        <w:trPr>
          <w:trHeight w:val="270"/>
          <w:del w:id="337" w:author="NANA" w:date="2022-05-09T18:49:00Z"/>
        </w:trPr>
        <w:tc>
          <w:tcPr>
            <w:tcW w:w="542" w:type="pct"/>
            <w:noWrap/>
            <w:vAlign w:val="center"/>
          </w:tcPr>
          <w:p w14:paraId="009E3654" w14:textId="77777777" w:rsidR="00A74632" w:rsidRDefault="002955FF">
            <w:pPr>
              <w:jc w:val="center"/>
              <w:rPr>
                <w:del w:id="338" w:author="NANA" w:date="2022-05-09T18:49:00Z"/>
                <w:rFonts w:ascii="仿宋" w:eastAsia="仿宋" w:hAnsi="仿宋" w:cs="仿宋"/>
                <w:sz w:val="20"/>
                <w:szCs w:val="20"/>
              </w:rPr>
              <w:pPrChange w:id="339" w:author="NANA" w:date="2022-05-10T10:00:00Z">
                <w:pPr/>
              </w:pPrChange>
            </w:pPr>
            <w:del w:id="34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江苏</w:delText>
              </w:r>
            </w:del>
          </w:p>
        </w:tc>
        <w:tc>
          <w:tcPr>
            <w:tcW w:w="394" w:type="pct"/>
            <w:noWrap/>
          </w:tcPr>
          <w:p w14:paraId="5096D81B" w14:textId="77777777" w:rsidR="00A74632" w:rsidRDefault="002955FF">
            <w:pPr>
              <w:jc w:val="right"/>
              <w:rPr>
                <w:del w:id="34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4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157443</w:delText>
              </w:r>
            </w:del>
          </w:p>
        </w:tc>
        <w:tc>
          <w:tcPr>
            <w:tcW w:w="300" w:type="pct"/>
            <w:noWrap/>
          </w:tcPr>
          <w:p w14:paraId="45ED685D" w14:textId="77777777" w:rsidR="00A74632" w:rsidRDefault="00A74632">
            <w:pPr>
              <w:jc w:val="right"/>
              <w:rPr>
                <w:del w:id="34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3FC993F3" w14:textId="77777777" w:rsidR="00A74632" w:rsidRDefault="002955FF">
            <w:pPr>
              <w:jc w:val="right"/>
              <w:rPr>
                <w:del w:id="34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4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3681</w:delText>
              </w:r>
            </w:del>
          </w:p>
        </w:tc>
        <w:tc>
          <w:tcPr>
            <w:tcW w:w="241" w:type="pct"/>
            <w:noWrap/>
          </w:tcPr>
          <w:p w14:paraId="333D94CA" w14:textId="77777777" w:rsidR="00A74632" w:rsidRDefault="00A74632">
            <w:pPr>
              <w:jc w:val="right"/>
              <w:rPr>
                <w:del w:id="34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5C81D61C" w14:textId="77777777" w:rsidR="00A74632" w:rsidRDefault="002955FF">
            <w:pPr>
              <w:jc w:val="right"/>
              <w:rPr>
                <w:del w:id="34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4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293</w:delText>
              </w:r>
            </w:del>
          </w:p>
        </w:tc>
        <w:tc>
          <w:tcPr>
            <w:tcW w:w="201" w:type="pct"/>
            <w:noWrap/>
          </w:tcPr>
          <w:p w14:paraId="7BFFCA02" w14:textId="77777777" w:rsidR="00A74632" w:rsidRDefault="00A74632">
            <w:pPr>
              <w:jc w:val="right"/>
              <w:rPr>
                <w:del w:id="34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1EF5A6C4" w14:textId="77777777" w:rsidR="00A74632" w:rsidRDefault="002955FF">
            <w:pPr>
              <w:jc w:val="right"/>
              <w:rPr>
                <w:del w:id="35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5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22730</w:delText>
              </w:r>
            </w:del>
          </w:p>
        </w:tc>
        <w:tc>
          <w:tcPr>
            <w:tcW w:w="115" w:type="pct"/>
            <w:noWrap/>
          </w:tcPr>
          <w:p w14:paraId="510B6061" w14:textId="77777777" w:rsidR="00A74632" w:rsidRDefault="00A74632">
            <w:pPr>
              <w:jc w:val="right"/>
              <w:rPr>
                <w:del w:id="35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3C7D4567" w14:textId="77777777" w:rsidR="00A74632" w:rsidRDefault="002955FF">
            <w:pPr>
              <w:jc w:val="right"/>
              <w:rPr>
                <w:del w:id="35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5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130739</w:delText>
              </w:r>
            </w:del>
          </w:p>
        </w:tc>
        <w:tc>
          <w:tcPr>
            <w:tcW w:w="356" w:type="pct"/>
            <w:noWrap/>
            <w:vAlign w:val="center"/>
          </w:tcPr>
          <w:p w14:paraId="2CDC43EE" w14:textId="77777777" w:rsidR="00A74632" w:rsidRDefault="00A74632">
            <w:pPr>
              <w:rPr>
                <w:del w:id="35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4A5A922E" w14:textId="77777777" w:rsidTr="00A74632">
        <w:trPr>
          <w:trHeight w:val="270"/>
          <w:del w:id="356" w:author="NANA" w:date="2022-05-09T18:49:00Z"/>
        </w:trPr>
        <w:tc>
          <w:tcPr>
            <w:tcW w:w="542" w:type="pct"/>
            <w:noWrap/>
            <w:vAlign w:val="center"/>
          </w:tcPr>
          <w:p w14:paraId="00C0E148" w14:textId="77777777" w:rsidR="00A74632" w:rsidRDefault="002955FF">
            <w:pPr>
              <w:jc w:val="center"/>
              <w:rPr>
                <w:del w:id="357" w:author="NANA" w:date="2022-05-09T18:49:00Z"/>
                <w:rFonts w:ascii="仿宋" w:eastAsia="仿宋" w:hAnsi="仿宋" w:cs="仿宋"/>
                <w:sz w:val="20"/>
                <w:szCs w:val="20"/>
              </w:rPr>
              <w:pPrChange w:id="358" w:author="NANA" w:date="2022-05-10T10:00:00Z">
                <w:pPr/>
              </w:pPrChange>
            </w:pPr>
            <w:del w:id="35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浙江</w:delText>
              </w:r>
            </w:del>
          </w:p>
        </w:tc>
        <w:tc>
          <w:tcPr>
            <w:tcW w:w="394" w:type="pct"/>
            <w:noWrap/>
          </w:tcPr>
          <w:p w14:paraId="028F3278" w14:textId="77777777" w:rsidR="00A74632" w:rsidRDefault="002955FF">
            <w:pPr>
              <w:jc w:val="right"/>
              <w:rPr>
                <w:del w:id="36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6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165144</w:delText>
              </w:r>
            </w:del>
          </w:p>
        </w:tc>
        <w:tc>
          <w:tcPr>
            <w:tcW w:w="300" w:type="pct"/>
            <w:noWrap/>
          </w:tcPr>
          <w:p w14:paraId="4A8FD89F" w14:textId="77777777" w:rsidR="00A74632" w:rsidRDefault="00A74632">
            <w:pPr>
              <w:jc w:val="right"/>
              <w:rPr>
                <w:del w:id="36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0B76257D" w14:textId="77777777" w:rsidR="00A74632" w:rsidRDefault="002955FF">
            <w:pPr>
              <w:jc w:val="right"/>
              <w:rPr>
                <w:del w:id="36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6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22572</w:delText>
              </w:r>
            </w:del>
          </w:p>
        </w:tc>
        <w:tc>
          <w:tcPr>
            <w:tcW w:w="241" w:type="pct"/>
            <w:noWrap/>
          </w:tcPr>
          <w:p w14:paraId="4E88EFD8" w14:textId="77777777" w:rsidR="00A74632" w:rsidRDefault="00A74632">
            <w:pPr>
              <w:jc w:val="right"/>
              <w:rPr>
                <w:del w:id="36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76661D96" w14:textId="77777777" w:rsidR="00A74632" w:rsidRDefault="002955FF">
            <w:pPr>
              <w:jc w:val="right"/>
              <w:rPr>
                <w:del w:id="36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6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573</w:delText>
              </w:r>
            </w:del>
          </w:p>
        </w:tc>
        <w:tc>
          <w:tcPr>
            <w:tcW w:w="201" w:type="pct"/>
            <w:noWrap/>
          </w:tcPr>
          <w:p w14:paraId="468A07D1" w14:textId="77777777" w:rsidR="00A74632" w:rsidRDefault="00A74632">
            <w:pPr>
              <w:jc w:val="right"/>
              <w:rPr>
                <w:del w:id="36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385AAE60" w14:textId="77777777" w:rsidR="00A74632" w:rsidRDefault="002955FF">
            <w:pPr>
              <w:jc w:val="right"/>
              <w:rPr>
                <w:del w:id="36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7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26173</w:delText>
              </w:r>
            </w:del>
          </w:p>
        </w:tc>
        <w:tc>
          <w:tcPr>
            <w:tcW w:w="115" w:type="pct"/>
            <w:noWrap/>
          </w:tcPr>
          <w:p w14:paraId="09E05D5D" w14:textId="77777777" w:rsidR="00A74632" w:rsidRDefault="00A74632">
            <w:pPr>
              <w:jc w:val="right"/>
              <w:rPr>
                <w:del w:id="37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7F6A6D02" w14:textId="77777777" w:rsidR="00A74632" w:rsidRDefault="002955FF">
            <w:pPr>
              <w:jc w:val="right"/>
              <w:rPr>
                <w:del w:id="37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7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115826</w:delText>
              </w:r>
            </w:del>
          </w:p>
        </w:tc>
        <w:tc>
          <w:tcPr>
            <w:tcW w:w="356" w:type="pct"/>
            <w:noWrap/>
            <w:vAlign w:val="center"/>
          </w:tcPr>
          <w:p w14:paraId="30E4D6B8" w14:textId="77777777" w:rsidR="00A74632" w:rsidRDefault="00A74632">
            <w:pPr>
              <w:rPr>
                <w:del w:id="37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104B9FB2" w14:textId="77777777" w:rsidTr="00A74632">
        <w:trPr>
          <w:trHeight w:val="90"/>
          <w:del w:id="375" w:author="NANA" w:date="2022-05-09T18:49:00Z"/>
        </w:trPr>
        <w:tc>
          <w:tcPr>
            <w:tcW w:w="542" w:type="pct"/>
            <w:noWrap/>
            <w:vAlign w:val="center"/>
          </w:tcPr>
          <w:p w14:paraId="7809D2EF" w14:textId="77777777" w:rsidR="00A74632" w:rsidRDefault="002955FF">
            <w:pPr>
              <w:jc w:val="center"/>
              <w:rPr>
                <w:del w:id="376" w:author="NANA" w:date="2022-05-09T18:49:00Z"/>
                <w:rFonts w:ascii="仿宋" w:eastAsia="仿宋" w:hAnsi="仿宋" w:cs="仿宋"/>
                <w:sz w:val="20"/>
                <w:szCs w:val="20"/>
              </w:rPr>
              <w:pPrChange w:id="377" w:author="NANA" w:date="2022-05-10T10:00:00Z">
                <w:pPr/>
              </w:pPrChange>
            </w:pPr>
            <w:del w:id="37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安徽</w:delText>
              </w:r>
            </w:del>
          </w:p>
        </w:tc>
        <w:tc>
          <w:tcPr>
            <w:tcW w:w="394" w:type="pct"/>
            <w:noWrap/>
          </w:tcPr>
          <w:p w14:paraId="2BEE1017" w14:textId="77777777" w:rsidR="00A74632" w:rsidRDefault="002955FF">
            <w:pPr>
              <w:jc w:val="right"/>
              <w:rPr>
                <w:del w:id="37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8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166633</w:delText>
              </w:r>
            </w:del>
          </w:p>
        </w:tc>
        <w:tc>
          <w:tcPr>
            <w:tcW w:w="300" w:type="pct"/>
            <w:noWrap/>
          </w:tcPr>
          <w:p w14:paraId="66EC002B" w14:textId="77777777" w:rsidR="00A74632" w:rsidRDefault="00A74632">
            <w:pPr>
              <w:jc w:val="right"/>
              <w:rPr>
                <w:del w:id="38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06CF6C35" w14:textId="77777777" w:rsidR="00A74632" w:rsidRDefault="002955FF">
            <w:pPr>
              <w:jc w:val="right"/>
              <w:rPr>
                <w:del w:id="38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8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3079</w:delText>
              </w:r>
            </w:del>
          </w:p>
        </w:tc>
        <w:tc>
          <w:tcPr>
            <w:tcW w:w="241" w:type="pct"/>
            <w:noWrap/>
          </w:tcPr>
          <w:p w14:paraId="5E76E706" w14:textId="77777777" w:rsidR="00A74632" w:rsidRDefault="00A74632">
            <w:pPr>
              <w:jc w:val="right"/>
              <w:rPr>
                <w:del w:id="38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1289ACBF" w14:textId="77777777" w:rsidR="00A74632" w:rsidRDefault="002955FF">
            <w:pPr>
              <w:jc w:val="right"/>
              <w:rPr>
                <w:del w:id="38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8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220</w:delText>
              </w:r>
            </w:del>
          </w:p>
        </w:tc>
        <w:tc>
          <w:tcPr>
            <w:tcW w:w="201" w:type="pct"/>
            <w:noWrap/>
          </w:tcPr>
          <w:p w14:paraId="46B4CD83" w14:textId="77777777" w:rsidR="00A74632" w:rsidRDefault="00A74632">
            <w:pPr>
              <w:jc w:val="right"/>
              <w:rPr>
                <w:del w:id="38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213D0849" w14:textId="77777777" w:rsidR="00A74632" w:rsidRDefault="002955FF">
            <w:pPr>
              <w:jc w:val="right"/>
              <w:rPr>
                <w:del w:id="38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8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19639</w:delText>
              </w:r>
            </w:del>
          </w:p>
        </w:tc>
        <w:tc>
          <w:tcPr>
            <w:tcW w:w="115" w:type="pct"/>
            <w:noWrap/>
          </w:tcPr>
          <w:p w14:paraId="3D73AF5D" w14:textId="77777777" w:rsidR="00A74632" w:rsidRDefault="00A74632">
            <w:pPr>
              <w:jc w:val="right"/>
              <w:rPr>
                <w:del w:id="39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1A1B4A45" w14:textId="77777777" w:rsidR="00A74632" w:rsidRDefault="002955FF">
            <w:pPr>
              <w:jc w:val="right"/>
              <w:rPr>
                <w:del w:id="39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9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143695</w:delText>
              </w:r>
            </w:del>
          </w:p>
        </w:tc>
        <w:tc>
          <w:tcPr>
            <w:tcW w:w="356" w:type="pct"/>
            <w:noWrap/>
            <w:vAlign w:val="center"/>
          </w:tcPr>
          <w:p w14:paraId="23FCF77C" w14:textId="77777777" w:rsidR="00A74632" w:rsidRDefault="00A74632">
            <w:pPr>
              <w:rPr>
                <w:del w:id="39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5BEC2FC3" w14:textId="77777777" w:rsidTr="00A74632">
        <w:trPr>
          <w:trHeight w:val="270"/>
          <w:del w:id="394" w:author="NANA" w:date="2022-05-09T18:49:00Z"/>
        </w:trPr>
        <w:tc>
          <w:tcPr>
            <w:tcW w:w="542" w:type="pct"/>
            <w:noWrap/>
            <w:vAlign w:val="center"/>
          </w:tcPr>
          <w:p w14:paraId="68EA490C" w14:textId="77777777" w:rsidR="00A74632" w:rsidRDefault="002955FF">
            <w:pPr>
              <w:jc w:val="center"/>
              <w:rPr>
                <w:del w:id="395" w:author="NANA" w:date="2022-05-09T18:49:00Z"/>
                <w:rFonts w:ascii="仿宋" w:eastAsia="仿宋" w:hAnsi="仿宋" w:cs="仿宋"/>
                <w:sz w:val="20"/>
                <w:szCs w:val="20"/>
              </w:rPr>
              <w:pPrChange w:id="396" w:author="NANA" w:date="2022-05-10T10:00:00Z">
                <w:pPr/>
              </w:pPrChange>
            </w:pPr>
            <w:del w:id="39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福建</w:delText>
              </w:r>
            </w:del>
          </w:p>
        </w:tc>
        <w:tc>
          <w:tcPr>
            <w:tcW w:w="394" w:type="pct"/>
            <w:noWrap/>
          </w:tcPr>
          <w:p w14:paraId="7F012FEA" w14:textId="77777777" w:rsidR="00A74632" w:rsidRDefault="002955FF">
            <w:pPr>
              <w:jc w:val="right"/>
              <w:rPr>
                <w:del w:id="39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39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145806</w:delText>
              </w:r>
            </w:del>
          </w:p>
        </w:tc>
        <w:tc>
          <w:tcPr>
            <w:tcW w:w="300" w:type="pct"/>
            <w:noWrap/>
          </w:tcPr>
          <w:p w14:paraId="6B982D0D" w14:textId="77777777" w:rsidR="00A74632" w:rsidRDefault="00A74632">
            <w:pPr>
              <w:jc w:val="right"/>
              <w:rPr>
                <w:del w:id="40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48052E1A" w14:textId="77777777" w:rsidR="00A74632" w:rsidRDefault="002955FF">
            <w:pPr>
              <w:jc w:val="right"/>
              <w:rPr>
                <w:del w:id="40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0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23042</w:delText>
              </w:r>
            </w:del>
          </w:p>
        </w:tc>
        <w:tc>
          <w:tcPr>
            <w:tcW w:w="241" w:type="pct"/>
            <w:noWrap/>
          </w:tcPr>
          <w:p w14:paraId="09C68852" w14:textId="77777777" w:rsidR="00A74632" w:rsidRDefault="00A74632">
            <w:pPr>
              <w:jc w:val="right"/>
              <w:rPr>
                <w:del w:id="40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20686258" w14:textId="77777777" w:rsidR="00A74632" w:rsidRDefault="002955FF">
            <w:pPr>
              <w:jc w:val="right"/>
              <w:rPr>
                <w:del w:id="40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0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255</w:delText>
              </w:r>
            </w:del>
          </w:p>
        </w:tc>
        <w:tc>
          <w:tcPr>
            <w:tcW w:w="201" w:type="pct"/>
            <w:noWrap/>
          </w:tcPr>
          <w:p w14:paraId="5F91986B" w14:textId="77777777" w:rsidR="00A74632" w:rsidRDefault="00A74632">
            <w:pPr>
              <w:jc w:val="right"/>
              <w:rPr>
                <w:del w:id="40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6F912187" w14:textId="77777777" w:rsidR="00A74632" w:rsidRDefault="002955FF">
            <w:pPr>
              <w:jc w:val="right"/>
              <w:rPr>
                <w:del w:id="40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0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18363</w:delText>
              </w:r>
            </w:del>
          </w:p>
        </w:tc>
        <w:tc>
          <w:tcPr>
            <w:tcW w:w="115" w:type="pct"/>
            <w:noWrap/>
          </w:tcPr>
          <w:p w14:paraId="2DC01E06" w14:textId="77777777" w:rsidR="00A74632" w:rsidRDefault="00A74632">
            <w:pPr>
              <w:jc w:val="right"/>
              <w:rPr>
                <w:del w:id="40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3E4C87E6" w14:textId="77777777" w:rsidR="00A74632" w:rsidRDefault="002955FF">
            <w:pPr>
              <w:jc w:val="right"/>
              <w:rPr>
                <w:del w:id="41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1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104146</w:delText>
              </w:r>
            </w:del>
          </w:p>
        </w:tc>
        <w:tc>
          <w:tcPr>
            <w:tcW w:w="356" w:type="pct"/>
            <w:noWrap/>
            <w:vAlign w:val="center"/>
          </w:tcPr>
          <w:p w14:paraId="1906537B" w14:textId="77777777" w:rsidR="00A74632" w:rsidRDefault="00A74632">
            <w:pPr>
              <w:rPr>
                <w:del w:id="41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43EDB6D0" w14:textId="77777777" w:rsidTr="00A74632">
        <w:trPr>
          <w:trHeight w:val="270"/>
          <w:del w:id="413" w:author="NANA" w:date="2022-05-09T18:49:00Z"/>
        </w:trPr>
        <w:tc>
          <w:tcPr>
            <w:tcW w:w="542" w:type="pct"/>
            <w:noWrap/>
            <w:vAlign w:val="center"/>
          </w:tcPr>
          <w:p w14:paraId="53A9702F" w14:textId="77777777" w:rsidR="00A74632" w:rsidRDefault="002955FF">
            <w:pPr>
              <w:jc w:val="center"/>
              <w:rPr>
                <w:del w:id="414" w:author="NANA" w:date="2022-05-09T18:49:00Z"/>
                <w:rFonts w:ascii="仿宋" w:eastAsia="仿宋" w:hAnsi="仿宋" w:cs="仿宋"/>
                <w:sz w:val="20"/>
                <w:szCs w:val="20"/>
              </w:rPr>
              <w:pPrChange w:id="415" w:author="NANA" w:date="2022-05-10T10:00:00Z">
                <w:pPr/>
              </w:pPrChange>
            </w:pPr>
            <w:del w:id="41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江西</w:delText>
              </w:r>
            </w:del>
          </w:p>
        </w:tc>
        <w:tc>
          <w:tcPr>
            <w:tcW w:w="394" w:type="pct"/>
            <w:noWrap/>
          </w:tcPr>
          <w:p w14:paraId="2641A972" w14:textId="77777777" w:rsidR="00A74632" w:rsidRDefault="002955FF">
            <w:pPr>
              <w:jc w:val="right"/>
              <w:rPr>
                <w:del w:id="41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1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172380</w:delText>
              </w:r>
            </w:del>
          </w:p>
        </w:tc>
        <w:tc>
          <w:tcPr>
            <w:tcW w:w="300" w:type="pct"/>
            <w:noWrap/>
          </w:tcPr>
          <w:p w14:paraId="400E433F" w14:textId="77777777" w:rsidR="00A74632" w:rsidRDefault="00A74632">
            <w:pPr>
              <w:jc w:val="right"/>
              <w:rPr>
                <w:del w:id="41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7E3690A3" w14:textId="77777777" w:rsidR="00A74632" w:rsidRDefault="002955FF">
            <w:pPr>
              <w:jc w:val="right"/>
              <w:rPr>
                <w:del w:id="42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2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5040</w:delText>
              </w:r>
            </w:del>
          </w:p>
        </w:tc>
        <w:tc>
          <w:tcPr>
            <w:tcW w:w="241" w:type="pct"/>
            <w:noWrap/>
          </w:tcPr>
          <w:p w14:paraId="0E57CBBB" w14:textId="77777777" w:rsidR="00A74632" w:rsidRDefault="00A74632">
            <w:pPr>
              <w:jc w:val="right"/>
              <w:rPr>
                <w:del w:id="42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592F8AFE" w14:textId="77777777" w:rsidR="00A74632" w:rsidRDefault="002955FF">
            <w:pPr>
              <w:jc w:val="right"/>
              <w:rPr>
                <w:del w:id="42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2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325</w:delText>
              </w:r>
            </w:del>
          </w:p>
        </w:tc>
        <w:tc>
          <w:tcPr>
            <w:tcW w:w="201" w:type="pct"/>
            <w:noWrap/>
          </w:tcPr>
          <w:p w14:paraId="0FF405BF" w14:textId="77777777" w:rsidR="00A74632" w:rsidRDefault="00A74632">
            <w:pPr>
              <w:jc w:val="right"/>
              <w:rPr>
                <w:del w:id="42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1F8D3134" w14:textId="77777777" w:rsidR="00A74632" w:rsidRDefault="002955FF">
            <w:pPr>
              <w:jc w:val="right"/>
              <w:rPr>
                <w:del w:id="42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2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23248</w:delText>
              </w:r>
            </w:del>
          </w:p>
        </w:tc>
        <w:tc>
          <w:tcPr>
            <w:tcW w:w="115" w:type="pct"/>
            <w:noWrap/>
          </w:tcPr>
          <w:p w14:paraId="06A54FF1" w14:textId="77777777" w:rsidR="00A74632" w:rsidRDefault="00A74632">
            <w:pPr>
              <w:jc w:val="right"/>
              <w:rPr>
                <w:del w:id="42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0EF87EEF" w14:textId="77777777" w:rsidR="00A74632" w:rsidRDefault="002955FF">
            <w:pPr>
              <w:jc w:val="right"/>
              <w:rPr>
                <w:del w:id="42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3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143767</w:delText>
              </w:r>
            </w:del>
          </w:p>
        </w:tc>
        <w:tc>
          <w:tcPr>
            <w:tcW w:w="356" w:type="pct"/>
            <w:noWrap/>
            <w:vAlign w:val="center"/>
          </w:tcPr>
          <w:p w14:paraId="6E2A5B02" w14:textId="77777777" w:rsidR="00A74632" w:rsidRDefault="00A74632">
            <w:pPr>
              <w:rPr>
                <w:del w:id="43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3788725B" w14:textId="77777777" w:rsidTr="00A74632">
        <w:trPr>
          <w:trHeight w:val="270"/>
          <w:del w:id="432" w:author="NANA" w:date="2022-05-09T18:49:00Z"/>
        </w:trPr>
        <w:tc>
          <w:tcPr>
            <w:tcW w:w="542" w:type="pct"/>
            <w:noWrap/>
            <w:vAlign w:val="center"/>
          </w:tcPr>
          <w:p w14:paraId="0DACFA07" w14:textId="77777777" w:rsidR="00A74632" w:rsidRDefault="002955FF">
            <w:pPr>
              <w:jc w:val="center"/>
              <w:rPr>
                <w:del w:id="433" w:author="NANA" w:date="2022-05-09T18:49:00Z"/>
                <w:rFonts w:ascii="仿宋" w:eastAsia="仿宋" w:hAnsi="仿宋" w:cs="仿宋"/>
                <w:sz w:val="20"/>
                <w:szCs w:val="20"/>
              </w:rPr>
              <w:pPrChange w:id="434" w:author="NANA" w:date="2022-05-10T10:00:00Z">
                <w:pPr/>
              </w:pPrChange>
            </w:pPr>
            <w:del w:id="43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山东</w:delText>
              </w:r>
            </w:del>
          </w:p>
        </w:tc>
        <w:tc>
          <w:tcPr>
            <w:tcW w:w="394" w:type="pct"/>
            <w:noWrap/>
          </w:tcPr>
          <w:p w14:paraId="40009431" w14:textId="77777777" w:rsidR="00A74632" w:rsidRDefault="002955FF">
            <w:pPr>
              <w:jc w:val="right"/>
              <w:rPr>
                <w:del w:id="43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3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272568</w:delText>
              </w:r>
            </w:del>
          </w:p>
        </w:tc>
        <w:tc>
          <w:tcPr>
            <w:tcW w:w="300" w:type="pct"/>
            <w:noWrap/>
          </w:tcPr>
          <w:p w14:paraId="7141F7BC" w14:textId="77777777" w:rsidR="00A74632" w:rsidRDefault="00A74632">
            <w:pPr>
              <w:jc w:val="right"/>
              <w:rPr>
                <w:del w:id="43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0AC9E2A2" w14:textId="77777777" w:rsidR="00A74632" w:rsidRDefault="002955FF">
            <w:pPr>
              <w:jc w:val="right"/>
              <w:rPr>
                <w:del w:id="43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4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4736</w:delText>
              </w:r>
            </w:del>
          </w:p>
        </w:tc>
        <w:tc>
          <w:tcPr>
            <w:tcW w:w="241" w:type="pct"/>
            <w:noWrap/>
          </w:tcPr>
          <w:p w14:paraId="7E0813B9" w14:textId="77777777" w:rsidR="00A74632" w:rsidRDefault="00A74632">
            <w:pPr>
              <w:jc w:val="right"/>
              <w:rPr>
                <w:del w:id="44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16E9AD3A" w14:textId="77777777" w:rsidR="00A74632" w:rsidRDefault="002955FF">
            <w:pPr>
              <w:jc w:val="right"/>
              <w:rPr>
                <w:del w:id="44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4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388</w:delText>
              </w:r>
            </w:del>
          </w:p>
        </w:tc>
        <w:tc>
          <w:tcPr>
            <w:tcW w:w="201" w:type="pct"/>
            <w:noWrap/>
          </w:tcPr>
          <w:p w14:paraId="1DA737DB" w14:textId="77777777" w:rsidR="00A74632" w:rsidRDefault="00A74632">
            <w:pPr>
              <w:jc w:val="right"/>
              <w:rPr>
                <w:del w:id="44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33167F5C" w14:textId="77777777" w:rsidR="00A74632" w:rsidRDefault="002955FF">
            <w:pPr>
              <w:jc w:val="right"/>
              <w:rPr>
                <w:del w:id="44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4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75236</w:delText>
              </w:r>
            </w:del>
          </w:p>
        </w:tc>
        <w:tc>
          <w:tcPr>
            <w:tcW w:w="115" w:type="pct"/>
            <w:noWrap/>
          </w:tcPr>
          <w:p w14:paraId="0120CC1C" w14:textId="77777777" w:rsidR="00A74632" w:rsidRDefault="00A74632">
            <w:pPr>
              <w:jc w:val="right"/>
              <w:rPr>
                <w:del w:id="44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6242FFEC" w14:textId="77777777" w:rsidR="00A74632" w:rsidRDefault="002955FF">
            <w:pPr>
              <w:jc w:val="right"/>
              <w:rPr>
                <w:del w:id="44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4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192208</w:delText>
              </w:r>
            </w:del>
          </w:p>
        </w:tc>
        <w:tc>
          <w:tcPr>
            <w:tcW w:w="356" w:type="pct"/>
            <w:noWrap/>
            <w:vAlign w:val="center"/>
          </w:tcPr>
          <w:p w14:paraId="3F60F1F4" w14:textId="77777777" w:rsidR="00A74632" w:rsidRDefault="00A74632">
            <w:pPr>
              <w:rPr>
                <w:del w:id="45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1BC216C6" w14:textId="77777777" w:rsidTr="00A74632">
        <w:trPr>
          <w:trHeight w:val="270"/>
          <w:del w:id="451" w:author="NANA" w:date="2022-05-09T18:49:00Z"/>
        </w:trPr>
        <w:tc>
          <w:tcPr>
            <w:tcW w:w="542" w:type="pct"/>
            <w:noWrap/>
            <w:vAlign w:val="center"/>
          </w:tcPr>
          <w:p w14:paraId="74748B64" w14:textId="77777777" w:rsidR="00A74632" w:rsidRDefault="002955FF">
            <w:pPr>
              <w:jc w:val="center"/>
              <w:rPr>
                <w:del w:id="452" w:author="NANA" w:date="2022-05-09T18:49:00Z"/>
                <w:rFonts w:ascii="仿宋" w:eastAsia="仿宋" w:hAnsi="仿宋" w:cs="仿宋"/>
                <w:sz w:val="20"/>
                <w:szCs w:val="20"/>
              </w:rPr>
              <w:pPrChange w:id="453" w:author="NANA" w:date="2022-05-10T10:00:00Z">
                <w:pPr/>
              </w:pPrChange>
            </w:pPr>
            <w:del w:id="45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河南</w:delText>
              </w:r>
            </w:del>
          </w:p>
        </w:tc>
        <w:tc>
          <w:tcPr>
            <w:tcW w:w="394" w:type="pct"/>
            <w:noWrap/>
          </w:tcPr>
          <w:p w14:paraId="36146102" w14:textId="77777777" w:rsidR="00A74632" w:rsidRDefault="002955FF">
            <w:pPr>
              <w:jc w:val="right"/>
              <w:rPr>
                <w:del w:id="45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5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267091</w:delText>
              </w:r>
            </w:del>
          </w:p>
        </w:tc>
        <w:tc>
          <w:tcPr>
            <w:tcW w:w="300" w:type="pct"/>
            <w:noWrap/>
          </w:tcPr>
          <w:p w14:paraId="46DA4FEF" w14:textId="77777777" w:rsidR="00A74632" w:rsidRDefault="00A74632">
            <w:pPr>
              <w:jc w:val="right"/>
              <w:rPr>
                <w:del w:id="45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4039653B" w14:textId="77777777" w:rsidR="00A74632" w:rsidRDefault="002955FF">
            <w:pPr>
              <w:jc w:val="right"/>
              <w:rPr>
                <w:del w:id="45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5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3264</w:delText>
              </w:r>
            </w:del>
          </w:p>
        </w:tc>
        <w:tc>
          <w:tcPr>
            <w:tcW w:w="241" w:type="pct"/>
            <w:noWrap/>
          </w:tcPr>
          <w:p w14:paraId="74ED675D" w14:textId="77777777" w:rsidR="00A74632" w:rsidRDefault="00A74632">
            <w:pPr>
              <w:jc w:val="right"/>
              <w:rPr>
                <w:del w:id="46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52A3604E" w14:textId="77777777" w:rsidR="00A74632" w:rsidRDefault="002955FF">
            <w:pPr>
              <w:jc w:val="right"/>
              <w:rPr>
                <w:del w:id="46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6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492</w:delText>
              </w:r>
            </w:del>
          </w:p>
        </w:tc>
        <w:tc>
          <w:tcPr>
            <w:tcW w:w="201" w:type="pct"/>
            <w:noWrap/>
          </w:tcPr>
          <w:p w14:paraId="60B2848C" w14:textId="77777777" w:rsidR="00A74632" w:rsidRDefault="00A74632">
            <w:pPr>
              <w:jc w:val="right"/>
              <w:rPr>
                <w:del w:id="46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3B93E47F" w14:textId="77777777" w:rsidR="00A74632" w:rsidRDefault="002955FF">
            <w:pPr>
              <w:jc w:val="right"/>
              <w:rPr>
                <w:del w:id="46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6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54691</w:delText>
              </w:r>
            </w:del>
          </w:p>
        </w:tc>
        <w:tc>
          <w:tcPr>
            <w:tcW w:w="115" w:type="pct"/>
            <w:noWrap/>
          </w:tcPr>
          <w:p w14:paraId="33B1BCB8" w14:textId="77777777" w:rsidR="00A74632" w:rsidRDefault="00A74632">
            <w:pPr>
              <w:jc w:val="right"/>
              <w:rPr>
                <w:del w:id="46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44A1BDDA" w14:textId="77777777" w:rsidR="00A74632" w:rsidRDefault="002955FF">
            <w:pPr>
              <w:jc w:val="right"/>
              <w:rPr>
                <w:del w:id="46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6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208644</w:delText>
              </w:r>
            </w:del>
          </w:p>
        </w:tc>
        <w:tc>
          <w:tcPr>
            <w:tcW w:w="356" w:type="pct"/>
            <w:noWrap/>
            <w:vAlign w:val="center"/>
          </w:tcPr>
          <w:p w14:paraId="0BFD3A53" w14:textId="77777777" w:rsidR="00A74632" w:rsidRDefault="00A74632">
            <w:pPr>
              <w:rPr>
                <w:del w:id="46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5FAAEA86" w14:textId="77777777" w:rsidTr="00A74632">
        <w:trPr>
          <w:trHeight w:val="270"/>
          <w:del w:id="470" w:author="NANA" w:date="2022-05-09T18:49:00Z"/>
        </w:trPr>
        <w:tc>
          <w:tcPr>
            <w:tcW w:w="542" w:type="pct"/>
            <w:noWrap/>
            <w:vAlign w:val="center"/>
          </w:tcPr>
          <w:p w14:paraId="556D2D02" w14:textId="77777777" w:rsidR="00A74632" w:rsidRDefault="002955FF">
            <w:pPr>
              <w:jc w:val="center"/>
              <w:rPr>
                <w:del w:id="471" w:author="NANA" w:date="2022-05-09T18:49:00Z"/>
                <w:rFonts w:ascii="仿宋" w:eastAsia="仿宋" w:hAnsi="仿宋" w:cs="仿宋"/>
                <w:sz w:val="20"/>
                <w:szCs w:val="20"/>
              </w:rPr>
              <w:pPrChange w:id="472" w:author="NANA" w:date="2022-05-10T10:00:00Z">
                <w:pPr/>
              </w:pPrChange>
            </w:pPr>
            <w:del w:id="47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湖北</w:delText>
              </w:r>
            </w:del>
          </w:p>
        </w:tc>
        <w:tc>
          <w:tcPr>
            <w:tcW w:w="394" w:type="pct"/>
            <w:noWrap/>
          </w:tcPr>
          <w:p w14:paraId="58648B07" w14:textId="77777777" w:rsidR="00A74632" w:rsidRDefault="002955FF">
            <w:pPr>
              <w:jc w:val="right"/>
              <w:rPr>
                <w:del w:id="47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7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168934</w:delText>
              </w:r>
            </w:del>
          </w:p>
        </w:tc>
        <w:tc>
          <w:tcPr>
            <w:tcW w:w="300" w:type="pct"/>
            <w:noWrap/>
          </w:tcPr>
          <w:p w14:paraId="24367B90" w14:textId="77777777" w:rsidR="00A74632" w:rsidRDefault="00A74632">
            <w:pPr>
              <w:jc w:val="right"/>
              <w:rPr>
                <w:del w:id="47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592F0BFE" w14:textId="77777777" w:rsidR="00A74632" w:rsidRDefault="002955FF">
            <w:pPr>
              <w:jc w:val="right"/>
              <w:rPr>
                <w:del w:id="47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7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4500</w:delText>
              </w:r>
            </w:del>
          </w:p>
        </w:tc>
        <w:tc>
          <w:tcPr>
            <w:tcW w:w="241" w:type="pct"/>
            <w:noWrap/>
          </w:tcPr>
          <w:p w14:paraId="7CEBF074" w14:textId="77777777" w:rsidR="00A74632" w:rsidRDefault="00A74632">
            <w:pPr>
              <w:jc w:val="right"/>
              <w:rPr>
                <w:del w:id="47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0274828A" w14:textId="77777777" w:rsidR="00A74632" w:rsidRDefault="002955FF">
            <w:pPr>
              <w:jc w:val="right"/>
              <w:rPr>
                <w:del w:id="48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8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301</w:delText>
              </w:r>
            </w:del>
          </w:p>
        </w:tc>
        <w:tc>
          <w:tcPr>
            <w:tcW w:w="201" w:type="pct"/>
            <w:noWrap/>
          </w:tcPr>
          <w:p w14:paraId="4AC086EE" w14:textId="77777777" w:rsidR="00A74632" w:rsidRDefault="00A74632">
            <w:pPr>
              <w:jc w:val="right"/>
              <w:rPr>
                <w:del w:id="48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5705250A" w14:textId="77777777" w:rsidR="00A74632" w:rsidRDefault="002955FF">
            <w:pPr>
              <w:jc w:val="right"/>
              <w:rPr>
                <w:del w:id="48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8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29047</w:delText>
              </w:r>
            </w:del>
          </w:p>
        </w:tc>
        <w:tc>
          <w:tcPr>
            <w:tcW w:w="115" w:type="pct"/>
            <w:noWrap/>
          </w:tcPr>
          <w:p w14:paraId="7B6AD389" w14:textId="77777777" w:rsidR="00A74632" w:rsidRDefault="00A74632">
            <w:pPr>
              <w:jc w:val="right"/>
              <w:rPr>
                <w:del w:id="48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4C4225FB" w14:textId="77777777" w:rsidR="00A74632" w:rsidRDefault="002955FF">
            <w:pPr>
              <w:jc w:val="right"/>
              <w:rPr>
                <w:del w:id="48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8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135086</w:delText>
              </w:r>
            </w:del>
          </w:p>
        </w:tc>
        <w:tc>
          <w:tcPr>
            <w:tcW w:w="356" w:type="pct"/>
            <w:noWrap/>
            <w:vAlign w:val="center"/>
          </w:tcPr>
          <w:p w14:paraId="20B7E7BA" w14:textId="77777777" w:rsidR="00A74632" w:rsidRDefault="00A74632">
            <w:pPr>
              <w:rPr>
                <w:del w:id="48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51DB8B08" w14:textId="77777777" w:rsidTr="00A74632">
        <w:trPr>
          <w:trHeight w:val="270"/>
          <w:del w:id="489" w:author="NANA" w:date="2022-05-09T18:49:00Z"/>
        </w:trPr>
        <w:tc>
          <w:tcPr>
            <w:tcW w:w="542" w:type="pct"/>
            <w:noWrap/>
            <w:vAlign w:val="center"/>
          </w:tcPr>
          <w:p w14:paraId="4DE68006" w14:textId="77777777" w:rsidR="00A74632" w:rsidRDefault="002955FF">
            <w:pPr>
              <w:jc w:val="center"/>
              <w:rPr>
                <w:del w:id="490" w:author="NANA" w:date="2022-05-09T18:49:00Z"/>
                <w:rFonts w:ascii="仿宋" w:eastAsia="仿宋" w:hAnsi="仿宋" w:cs="仿宋"/>
                <w:sz w:val="20"/>
                <w:szCs w:val="20"/>
              </w:rPr>
              <w:pPrChange w:id="491" w:author="NANA" w:date="2022-05-10T10:00:00Z">
                <w:pPr/>
              </w:pPrChange>
            </w:pPr>
            <w:del w:id="49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湖南</w:delText>
              </w:r>
            </w:del>
          </w:p>
        </w:tc>
        <w:tc>
          <w:tcPr>
            <w:tcW w:w="394" w:type="pct"/>
            <w:noWrap/>
          </w:tcPr>
          <w:p w14:paraId="1ECA32E9" w14:textId="77777777" w:rsidR="00A74632" w:rsidRDefault="002955FF">
            <w:pPr>
              <w:jc w:val="right"/>
              <w:rPr>
                <w:del w:id="49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9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234799</w:delText>
              </w:r>
            </w:del>
          </w:p>
        </w:tc>
        <w:tc>
          <w:tcPr>
            <w:tcW w:w="300" w:type="pct"/>
            <w:noWrap/>
          </w:tcPr>
          <w:p w14:paraId="4E0FC81F" w14:textId="77777777" w:rsidR="00A74632" w:rsidRDefault="00A74632">
            <w:pPr>
              <w:jc w:val="right"/>
              <w:rPr>
                <w:del w:id="49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4E7D1EEF" w14:textId="77777777" w:rsidR="00A74632" w:rsidRDefault="002955FF">
            <w:pPr>
              <w:jc w:val="right"/>
              <w:rPr>
                <w:del w:id="49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49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12339</w:delText>
              </w:r>
            </w:del>
          </w:p>
        </w:tc>
        <w:tc>
          <w:tcPr>
            <w:tcW w:w="241" w:type="pct"/>
            <w:noWrap/>
          </w:tcPr>
          <w:p w14:paraId="31189037" w14:textId="77777777" w:rsidR="00A74632" w:rsidRDefault="00A74632">
            <w:pPr>
              <w:jc w:val="right"/>
              <w:rPr>
                <w:del w:id="49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16615C35" w14:textId="77777777" w:rsidR="00A74632" w:rsidRDefault="002955FF">
            <w:pPr>
              <w:jc w:val="right"/>
              <w:rPr>
                <w:del w:id="49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0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309</w:delText>
              </w:r>
            </w:del>
          </w:p>
        </w:tc>
        <w:tc>
          <w:tcPr>
            <w:tcW w:w="201" w:type="pct"/>
            <w:noWrap/>
          </w:tcPr>
          <w:p w14:paraId="301B2902" w14:textId="77777777" w:rsidR="00A74632" w:rsidRDefault="00A74632">
            <w:pPr>
              <w:jc w:val="right"/>
              <w:rPr>
                <w:del w:id="50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1D00FDB5" w14:textId="77777777" w:rsidR="00A74632" w:rsidRDefault="002955FF">
            <w:pPr>
              <w:jc w:val="right"/>
              <w:rPr>
                <w:del w:id="50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0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31396</w:delText>
              </w:r>
            </w:del>
          </w:p>
        </w:tc>
        <w:tc>
          <w:tcPr>
            <w:tcW w:w="115" w:type="pct"/>
            <w:noWrap/>
          </w:tcPr>
          <w:p w14:paraId="4A11C346" w14:textId="77777777" w:rsidR="00A74632" w:rsidRDefault="00A74632">
            <w:pPr>
              <w:jc w:val="right"/>
              <w:rPr>
                <w:del w:id="50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267D28F3" w14:textId="77777777" w:rsidR="00A74632" w:rsidRDefault="002955FF">
            <w:pPr>
              <w:jc w:val="right"/>
              <w:rPr>
                <w:del w:id="50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0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190755</w:delText>
              </w:r>
            </w:del>
          </w:p>
        </w:tc>
        <w:tc>
          <w:tcPr>
            <w:tcW w:w="356" w:type="pct"/>
            <w:noWrap/>
            <w:vAlign w:val="center"/>
          </w:tcPr>
          <w:p w14:paraId="2A98C7EC" w14:textId="77777777" w:rsidR="00A74632" w:rsidRDefault="00A74632">
            <w:pPr>
              <w:rPr>
                <w:del w:id="50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78E62F08" w14:textId="77777777" w:rsidTr="00A74632">
        <w:trPr>
          <w:trHeight w:val="270"/>
          <w:del w:id="508" w:author="NANA" w:date="2022-05-09T18:49:00Z"/>
        </w:trPr>
        <w:tc>
          <w:tcPr>
            <w:tcW w:w="542" w:type="pct"/>
            <w:noWrap/>
            <w:vAlign w:val="center"/>
          </w:tcPr>
          <w:p w14:paraId="5779CC8D" w14:textId="77777777" w:rsidR="00A74632" w:rsidRDefault="002955FF">
            <w:pPr>
              <w:jc w:val="center"/>
              <w:rPr>
                <w:del w:id="509" w:author="NANA" w:date="2022-05-09T18:49:00Z"/>
                <w:rFonts w:ascii="仿宋" w:eastAsia="仿宋" w:hAnsi="仿宋" w:cs="仿宋"/>
                <w:sz w:val="20"/>
                <w:szCs w:val="20"/>
              </w:rPr>
              <w:pPrChange w:id="510" w:author="NANA" w:date="2022-05-10T10:00:00Z">
                <w:pPr/>
              </w:pPrChange>
            </w:pPr>
            <w:del w:id="51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广东</w:delText>
              </w:r>
            </w:del>
          </w:p>
        </w:tc>
        <w:tc>
          <w:tcPr>
            <w:tcW w:w="394" w:type="pct"/>
            <w:noWrap/>
          </w:tcPr>
          <w:p w14:paraId="76A91CD4" w14:textId="77777777" w:rsidR="00A74632" w:rsidRDefault="002955FF">
            <w:pPr>
              <w:jc w:val="right"/>
              <w:rPr>
                <w:del w:id="51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1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189584</w:delText>
              </w:r>
            </w:del>
          </w:p>
        </w:tc>
        <w:tc>
          <w:tcPr>
            <w:tcW w:w="300" w:type="pct"/>
            <w:noWrap/>
          </w:tcPr>
          <w:p w14:paraId="50C3E887" w14:textId="77777777" w:rsidR="00A74632" w:rsidRDefault="00A74632">
            <w:pPr>
              <w:jc w:val="right"/>
              <w:rPr>
                <w:del w:id="51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06BC5219" w14:textId="77777777" w:rsidR="00A74632" w:rsidRDefault="002955FF">
            <w:pPr>
              <w:jc w:val="right"/>
              <w:rPr>
                <w:del w:id="51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1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6252</w:delText>
              </w:r>
            </w:del>
          </w:p>
        </w:tc>
        <w:tc>
          <w:tcPr>
            <w:tcW w:w="241" w:type="pct"/>
            <w:noWrap/>
          </w:tcPr>
          <w:p w14:paraId="01A62E67" w14:textId="77777777" w:rsidR="00A74632" w:rsidRDefault="00A74632">
            <w:pPr>
              <w:jc w:val="right"/>
              <w:rPr>
                <w:del w:id="51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5F4EC410" w14:textId="77777777" w:rsidR="00A74632" w:rsidRDefault="002955FF">
            <w:pPr>
              <w:jc w:val="right"/>
              <w:rPr>
                <w:del w:id="51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1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464</w:delText>
              </w:r>
            </w:del>
          </w:p>
        </w:tc>
        <w:tc>
          <w:tcPr>
            <w:tcW w:w="201" w:type="pct"/>
            <w:noWrap/>
          </w:tcPr>
          <w:p w14:paraId="6BC47ED1" w14:textId="77777777" w:rsidR="00A74632" w:rsidRDefault="00A74632">
            <w:pPr>
              <w:jc w:val="right"/>
              <w:rPr>
                <w:del w:id="52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6C41F788" w14:textId="77777777" w:rsidR="00A74632" w:rsidRDefault="002955FF">
            <w:pPr>
              <w:jc w:val="right"/>
              <w:rPr>
                <w:del w:id="52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2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27990</w:delText>
              </w:r>
            </w:del>
          </w:p>
        </w:tc>
        <w:tc>
          <w:tcPr>
            <w:tcW w:w="115" w:type="pct"/>
            <w:noWrap/>
          </w:tcPr>
          <w:p w14:paraId="39C213EB" w14:textId="77777777" w:rsidR="00A74632" w:rsidRDefault="00A74632">
            <w:pPr>
              <w:jc w:val="right"/>
              <w:rPr>
                <w:del w:id="52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6582ED6B" w14:textId="77777777" w:rsidR="00A74632" w:rsidRDefault="002955FF">
            <w:pPr>
              <w:jc w:val="right"/>
              <w:rPr>
                <w:del w:id="52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2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154878</w:delText>
              </w:r>
            </w:del>
          </w:p>
        </w:tc>
        <w:tc>
          <w:tcPr>
            <w:tcW w:w="356" w:type="pct"/>
            <w:noWrap/>
            <w:vAlign w:val="center"/>
          </w:tcPr>
          <w:p w14:paraId="6ADB13E9" w14:textId="77777777" w:rsidR="00A74632" w:rsidRDefault="00A74632">
            <w:pPr>
              <w:rPr>
                <w:del w:id="52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19619119" w14:textId="77777777" w:rsidTr="00A74632">
        <w:trPr>
          <w:trHeight w:val="270"/>
          <w:del w:id="527" w:author="NANA" w:date="2022-05-09T18:49:00Z"/>
        </w:trPr>
        <w:tc>
          <w:tcPr>
            <w:tcW w:w="542" w:type="pct"/>
            <w:noWrap/>
            <w:vAlign w:val="center"/>
          </w:tcPr>
          <w:p w14:paraId="653B2788" w14:textId="77777777" w:rsidR="00A74632" w:rsidRDefault="002955FF">
            <w:pPr>
              <w:jc w:val="center"/>
              <w:rPr>
                <w:del w:id="528" w:author="NANA" w:date="2022-05-09T18:49:00Z"/>
                <w:rFonts w:ascii="仿宋" w:eastAsia="仿宋" w:hAnsi="仿宋" w:cs="仿宋"/>
                <w:sz w:val="20"/>
                <w:szCs w:val="20"/>
              </w:rPr>
              <w:pPrChange w:id="529" w:author="NANA" w:date="2022-05-10T10:00:00Z">
                <w:pPr/>
              </w:pPrChange>
            </w:pPr>
            <w:del w:id="53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广西</w:delText>
              </w:r>
            </w:del>
          </w:p>
        </w:tc>
        <w:tc>
          <w:tcPr>
            <w:tcW w:w="394" w:type="pct"/>
            <w:noWrap/>
          </w:tcPr>
          <w:p w14:paraId="29686798" w14:textId="77777777" w:rsidR="00A74632" w:rsidRDefault="002955FF">
            <w:pPr>
              <w:jc w:val="right"/>
              <w:rPr>
                <w:del w:id="53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3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172103</w:delText>
              </w:r>
            </w:del>
          </w:p>
        </w:tc>
        <w:tc>
          <w:tcPr>
            <w:tcW w:w="300" w:type="pct"/>
            <w:noWrap/>
          </w:tcPr>
          <w:p w14:paraId="255B0E3C" w14:textId="77777777" w:rsidR="00A74632" w:rsidRDefault="00A74632">
            <w:pPr>
              <w:jc w:val="right"/>
              <w:rPr>
                <w:del w:id="53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313DC95F" w14:textId="77777777" w:rsidR="00A74632" w:rsidRDefault="002955FF">
            <w:pPr>
              <w:jc w:val="right"/>
              <w:rPr>
                <w:del w:id="53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3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12139</w:delText>
              </w:r>
            </w:del>
          </w:p>
        </w:tc>
        <w:tc>
          <w:tcPr>
            <w:tcW w:w="241" w:type="pct"/>
            <w:noWrap/>
          </w:tcPr>
          <w:p w14:paraId="2A63167B" w14:textId="77777777" w:rsidR="00A74632" w:rsidRDefault="00A74632">
            <w:pPr>
              <w:jc w:val="right"/>
              <w:rPr>
                <w:del w:id="53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366245C6" w14:textId="77777777" w:rsidR="00A74632" w:rsidRDefault="002955FF">
            <w:pPr>
              <w:jc w:val="right"/>
              <w:rPr>
                <w:del w:id="53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3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215</w:delText>
              </w:r>
            </w:del>
          </w:p>
        </w:tc>
        <w:tc>
          <w:tcPr>
            <w:tcW w:w="201" w:type="pct"/>
            <w:noWrap/>
          </w:tcPr>
          <w:p w14:paraId="731B95A4" w14:textId="77777777" w:rsidR="00A74632" w:rsidRDefault="00A74632">
            <w:pPr>
              <w:jc w:val="right"/>
              <w:rPr>
                <w:del w:id="53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0448B72F" w14:textId="77777777" w:rsidR="00A74632" w:rsidRDefault="002955FF">
            <w:pPr>
              <w:jc w:val="right"/>
              <w:rPr>
                <w:del w:id="54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4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17788</w:delText>
              </w:r>
            </w:del>
          </w:p>
        </w:tc>
        <w:tc>
          <w:tcPr>
            <w:tcW w:w="115" w:type="pct"/>
            <w:noWrap/>
          </w:tcPr>
          <w:p w14:paraId="74A82A43" w14:textId="77777777" w:rsidR="00A74632" w:rsidRDefault="00A74632">
            <w:pPr>
              <w:jc w:val="right"/>
              <w:rPr>
                <w:del w:id="54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726A4246" w14:textId="77777777" w:rsidR="00A74632" w:rsidRDefault="002955FF">
            <w:pPr>
              <w:jc w:val="right"/>
              <w:rPr>
                <w:del w:id="54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4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141961</w:delText>
              </w:r>
            </w:del>
          </w:p>
        </w:tc>
        <w:tc>
          <w:tcPr>
            <w:tcW w:w="356" w:type="pct"/>
            <w:noWrap/>
            <w:vAlign w:val="center"/>
          </w:tcPr>
          <w:p w14:paraId="717D7408" w14:textId="77777777" w:rsidR="00A74632" w:rsidRDefault="00A74632">
            <w:pPr>
              <w:rPr>
                <w:del w:id="54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56609A8E" w14:textId="77777777" w:rsidTr="00A74632">
        <w:trPr>
          <w:trHeight w:val="270"/>
          <w:del w:id="546" w:author="NANA" w:date="2022-05-09T18:49:00Z"/>
        </w:trPr>
        <w:tc>
          <w:tcPr>
            <w:tcW w:w="542" w:type="pct"/>
            <w:noWrap/>
            <w:vAlign w:val="center"/>
          </w:tcPr>
          <w:p w14:paraId="51571A43" w14:textId="77777777" w:rsidR="00A74632" w:rsidRDefault="002955FF">
            <w:pPr>
              <w:jc w:val="center"/>
              <w:rPr>
                <w:del w:id="547" w:author="NANA" w:date="2022-05-09T18:49:00Z"/>
                <w:rFonts w:ascii="仿宋" w:eastAsia="仿宋" w:hAnsi="仿宋" w:cs="仿宋"/>
                <w:sz w:val="20"/>
                <w:szCs w:val="20"/>
              </w:rPr>
              <w:pPrChange w:id="548" w:author="NANA" w:date="2022-05-10T10:00:00Z">
                <w:pPr/>
              </w:pPrChange>
            </w:pPr>
            <w:del w:id="54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海南</w:delText>
              </w:r>
            </w:del>
          </w:p>
        </w:tc>
        <w:tc>
          <w:tcPr>
            <w:tcW w:w="394" w:type="pct"/>
            <w:noWrap/>
          </w:tcPr>
          <w:p w14:paraId="159761DF" w14:textId="77777777" w:rsidR="00A74632" w:rsidRDefault="002955FF">
            <w:pPr>
              <w:jc w:val="right"/>
              <w:rPr>
                <w:del w:id="55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5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33562</w:delText>
              </w:r>
            </w:del>
          </w:p>
        </w:tc>
        <w:tc>
          <w:tcPr>
            <w:tcW w:w="300" w:type="pct"/>
            <w:noWrap/>
          </w:tcPr>
          <w:p w14:paraId="6B926035" w14:textId="77777777" w:rsidR="00A74632" w:rsidRDefault="00A74632">
            <w:pPr>
              <w:jc w:val="right"/>
              <w:rPr>
                <w:del w:id="55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6981B3EF" w14:textId="77777777" w:rsidR="00A74632" w:rsidRDefault="002955FF">
            <w:pPr>
              <w:jc w:val="right"/>
              <w:rPr>
                <w:del w:id="55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5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1356</w:delText>
              </w:r>
            </w:del>
          </w:p>
        </w:tc>
        <w:tc>
          <w:tcPr>
            <w:tcW w:w="241" w:type="pct"/>
            <w:noWrap/>
          </w:tcPr>
          <w:p w14:paraId="2FE0BA35" w14:textId="77777777" w:rsidR="00A74632" w:rsidRDefault="00A74632">
            <w:pPr>
              <w:jc w:val="right"/>
              <w:rPr>
                <w:del w:id="55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5B5449AF" w14:textId="77777777" w:rsidR="00A74632" w:rsidRDefault="002955FF">
            <w:pPr>
              <w:jc w:val="right"/>
              <w:rPr>
                <w:del w:id="55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5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80</w:delText>
              </w:r>
            </w:del>
          </w:p>
        </w:tc>
        <w:tc>
          <w:tcPr>
            <w:tcW w:w="201" w:type="pct"/>
            <w:noWrap/>
          </w:tcPr>
          <w:p w14:paraId="4B9BB4E3" w14:textId="77777777" w:rsidR="00A74632" w:rsidRDefault="00A74632">
            <w:pPr>
              <w:jc w:val="right"/>
              <w:rPr>
                <w:del w:id="55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2F773B0A" w14:textId="77777777" w:rsidR="00A74632" w:rsidRDefault="002955FF">
            <w:pPr>
              <w:jc w:val="right"/>
              <w:rPr>
                <w:del w:id="55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6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3563</w:delText>
              </w:r>
            </w:del>
          </w:p>
        </w:tc>
        <w:tc>
          <w:tcPr>
            <w:tcW w:w="115" w:type="pct"/>
            <w:noWrap/>
          </w:tcPr>
          <w:p w14:paraId="0C20A88E" w14:textId="77777777" w:rsidR="00A74632" w:rsidRDefault="00A74632">
            <w:pPr>
              <w:jc w:val="right"/>
              <w:rPr>
                <w:del w:id="56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5BEF12B8" w14:textId="77777777" w:rsidR="00A74632" w:rsidRDefault="002955FF">
            <w:pPr>
              <w:jc w:val="right"/>
              <w:rPr>
                <w:del w:id="56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6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28563</w:delText>
              </w:r>
            </w:del>
          </w:p>
        </w:tc>
        <w:tc>
          <w:tcPr>
            <w:tcW w:w="356" w:type="pct"/>
            <w:noWrap/>
            <w:vAlign w:val="center"/>
          </w:tcPr>
          <w:p w14:paraId="7DAE1374" w14:textId="77777777" w:rsidR="00A74632" w:rsidRDefault="00A74632">
            <w:pPr>
              <w:rPr>
                <w:del w:id="56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6D315BC1" w14:textId="77777777" w:rsidTr="00A74632">
        <w:trPr>
          <w:trHeight w:val="270"/>
          <w:del w:id="565" w:author="NANA" w:date="2022-05-09T18:49:00Z"/>
        </w:trPr>
        <w:tc>
          <w:tcPr>
            <w:tcW w:w="542" w:type="pct"/>
            <w:noWrap/>
            <w:vAlign w:val="center"/>
          </w:tcPr>
          <w:p w14:paraId="53BA4571" w14:textId="77777777" w:rsidR="00A74632" w:rsidRDefault="002955FF">
            <w:pPr>
              <w:jc w:val="center"/>
              <w:rPr>
                <w:del w:id="566" w:author="NANA" w:date="2022-05-09T18:49:00Z"/>
                <w:rFonts w:ascii="仿宋" w:eastAsia="仿宋" w:hAnsi="仿宋" w:cs="仿宋"/>
                <w:sz w:val="20"/>
                <w:szCs w:val="20"/>
              </w:rPr>
              <w:pPrChange w:id="567" w:author="NANA" w:date="2022-05-10T10:00:00Z">
                <w:pPr/>
              </w:pPrChange>
            </w:pPr>
            <w:del w:id="56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重庆</w:delText>
              </w:r>
            </w:del>
          </w:p>
        </w:tc>
        <w:tc>
          <w:tcPr>
            <w:tcW w:w="394" w:type="pct"/>
            <w:noWrap/>
          </w:tcPr>
          <w:p w14:paraId="2C06D2A0" w14:textId="77777777" w:rsidR="00A74632" w:rsidRDefault="002955FF">
            <w:pPr>
              <w:jc w:val="right"/>
              <w:rPr>
                <w:del w:id="56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7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69729</w:delText>
              </w:r>
            </w:del>
          </w:p>
        </w:tc>
        <w:tc>
          <w:tcPr>
            <w:tcW w:w="300" w:type="pct"/>
            <w:noWrap/>
          </w:tcPr>
          <w:p w14:paraId="1CCAFE0C" w14:textId="77777777" w:rsidR="00A74632" w:rsidRDefault="00A74632">
            <w:pPr>
              <w:jc w:val="right"/>
              <w:rPr>
                <w:del w:id="57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3280D57F" w14:textId="77777777" w:rsidR="00A74632" w:rsidRDefault="002955FF">
            <w:pPr>
              <w:jc w:val="right"/>
              <w:rPr>
                <w:del w:id="57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7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5831</w:delText>
              </w:r>
            </w:del>
          </w:p>
        </w:tc>
        <w:tc>
          <w:tcPr>
            <w:tcW w:w="241" w:type="pct"/>
            <w:noWrap/>
          </w:tcPr>
          <w:p w14:paraId="138B3963" w14:textId="77777777" w:rsidR="00A74632" w:rsidRDefault="00A74632">
            <w:pPr>
              <w:jc w:val="right"/>
              <w:rPr>
                <w:del w:id="57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5F25530B" w14:textId="77777777" w:rsidR="00A74632" w:rsidRDefault="002955FF">
            <w:pPr>
              <w:jc w:val="right"/>
              <w:rPr>
                <w:del w:id="57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7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319</w:delText>
              </w:r>
            </w:del>
          </w:p>
        </w:tc>
        <w:tc>
          <w:tcPr>
            <w:tcW w:w="201" w:type="pct"/>
            <w:noWrap/>
          </w:tcPr>
          <w:p w14:paraId="35EFC329" w14:textId="77777777" w:rsidR="00A74632" w:rsidRDefault="00A74632">
            <w:pPr>
              <w:jc w:val="right"/>
              <w:rPr>
                <w:del w:id="57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4A1EC087" w14:textId="77777777" w:rsidR="00A74632" w:rsidRDefault="002955FF">
            <w:pPr>
              <w:jc w:val="right"/>
              <w:rPr>
                <w:del w:id="57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7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12224</w:delText>
              </w:r>
            </w:del>
          </w:p>
        </w:tc>
        <w:tc>
          <w:tcPr>
            <w:tcW w:w="115" w:type="pct"/>
            <w:noWrap/>
          </w:tcPr>
          <w:p w14:paraId="18CCE392" w14:textId="77777777" w:rsidR="00A74632" w:rsidRDefault="00A74632">
            <w:pPr>
              <w:jc w:val="right"/>
              <w:rPr>
                <w:del w:id="58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07431A6E" w14:textId="77777777" w:rsidR="00A74632" w:rsidRDefault="002955FF">
            <w:pPr>
              <w:jc w:val="right"/>
              <w:rPr>
                <w:del w:id="58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8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51355</w:delText>
              </w:r>
            </w:del>
          </w:p>
        </w:tc>
        <w:tc>
          <w:tcPr>
            <w:tcW w:w="356" w:type="pct"/>
            <w:noWrap/>
            <w:vAlign w:val="center"/>
          </w:tcPr>
          <w:p w14:paraId="34599EE4" w14:textId="77777777" w:rsidR="00A74632" w:rsidRDefault="00A74632">
            <w:pPr>
              <w:rPr>
                <w:del w:id="58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3802AC9C" w14:textId="77777777" w:rsidTr="00A74632">
        <w:trPr>
          <w:trHeight w:val="270"/>
          <w:del w:id="584" w:author="NANA" w:date="2022-05-09T18:49:00Z"/>
        </w:trPr>
        <w:tc>
          <w:tcPr>
            <w:tcW w:w="542" w:type="pct"/>
            <w:noWrap/>
            <w:vAlign w:val="center"/>
          </w:tcPr>
          <w:p w14:paraId="1999ED88" w14:textId="77777777" w:rsidR="00A74632" w:rsidRDefault="002955FF">
            <w:pPr>
              <w:jc w:val="center"/>
              <w:rPr>
                <w:del w:id="585" w:author="NANA" w:date="2022-05-09T18:49:00Z"/>
                <w:rFonts w:ascii="仿宋" w:eastAsia="仿宋" w:hAnsi="仿宋" w:cs="仿宋"/>
                <w:sz w:val="20"/>
                <w:szCs w:val="20"/>
              </w:rPr>
              <w:pPrChange w:id="586" w:author="NANA" w:date="2022-05-10T10:00:00Z">
                <w:pPr/>
              </w:pPrChange>
            </w:pPr>
            <w:del w:id="58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四川</w:delText>
              </w:r>
            </w:del>
          </w:p>
        </w:tc>
        <w:tc>
          <w:tcPr>
            <w:tcW w:w="394" w:type="pct"/>
            <w:noWrap/>
          </w:tcPr>
          <w:p w14:paraId="413A3BF8" w14:textId="77777777" w:rsidR="00A74632" w:rsidRDefault="002955FF">
            <w:pPr>
              <w:jc w:val="right"/>
              <w:rPr>
                <w:del w:id="58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8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281084</w:delText>
              </w:r>
            </w:del>
          </w:p>
        </w:tc>
        <w:tc>
          <w:tcPr>
            <w:tcW w:w="300" w:type="pct"/>
            <w:noWrap/>
          </w:tcPr>
          <w:p w14:paraId="721B7075" w14:textId="77777777" w:rsidR="00A74632" w:rsidRDefault="00A74632">
            <w:pPr>
              <w:jc w:val="right"/>
              <w:rPr>
                <w:del w:id="59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21B630C4" w14:textId="77777777" w:rsidR="00A74632" w:rsidRDefault="002955FF">
            <w:pPr>
              <w:jc w:val="right"/>
              <w:rPr>
                <w:del w:id="59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9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10734</w:delText>
              </w:r>
            </w:del>
          </w:p>
        </w:tc>
        <w:tc>
          <w:tcPr>
            <w:tcW w:w="241" w:type="pct"/>
            <w:noWrap/>
          </w:tcPr>
          <w:p w14:paraId="65799735" w14:textId="77777777" w:rsidR="00A74632" w:rsidRDefault="00A74632">
            <w:pPr>
              <w:jc w:val="right"/>
              <w:rPr>
                <w:del w:id="59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04AABB74" w14:textId="77777777" w:rsidR="00A74632" w:rsidRDefault="002955FF">
            <w:pPr>
              <w:jc w:val="right"/>
              <w:rPr>
                <w:del w:id="59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9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439</w:delText>
              </w:r>
            </w:del>
          </w:p>
        </w:tc>
        <w:tc>
          <w:tcPr>
            <w:tcW w:w="201" w:type="pct"/>
            <w:noWrap/>
          </w:tcPr>
          <w:p w14:paraId="24E5F389" w14:textId="77777777" w:rsidR="00A74632" w:rsidRDefault="00A74632">
            <w:pPr>
              <w:jc w:val="right"/>
              <w:rPr>
                <w:del w:id="59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24BC908F" w14:textId="77777777" w:rsidR="00A74632" w:rsidRDefault="002955FF">
            <w:pPr>
              <w:jc w:val="right"/>
              <w:rPr>
                <w:del w:id="59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59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37483</w:delText>
              </w:r>
            </w:del>
          </w:p>
        </w:tc>
        <w:tc>
          <w:tcPr>
            <w:tcW w:w="115" w:type="pct"/>
            <w:noWrap/>
          </w:tcPr>
          <w:p w14:paraId="710283DB" w14:textId="77777777" w:rsidR="00A74632" w:rsidRDefault="00A74632">
            <w:pPr>
              <w:jc w:val="right"/>
              <w:rPr>
                <w:del w:id="59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08895476" w14:textId="77777777" w:rsidR="00A74632" w:rsidRDefault="002955FF">
            <w:pPr>
              <w:jc w:val="right"/>
              <w:rPr>
                <w:del w:id="60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0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232428</w:delText>
              </w:r>
            </w:del>
          </w:p>
        </w:tc>
        <w:tc>
          <w:tcPr>
            <w:tcW w:w="356" w:type="pct"/>
            <w:noWrap/>
            <w:vAlign w:val="center"/>
          </w:tcPr>
          <w:p w14:paraId="1779D590" w14:textId="77777777" w:rsidR="00A74632" w:rsidRDefault="00A74632">
            <w:pPr>
              <w:rPr>
                <w:del w:id="60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73F0A71A" w14:textId="77777777" w:rsidTr="00A74632">
        <w:trPr>
          <w:trHeight w:val="270"/>
          <w:del w:id="603" w:author="NANA" w:date="2022-05-09T18:49:00Z"/>
        </w:trPr>
        <w:tc>
          <w:tcPr>
            <w:tcW w:w="542" w:type="pct"/>
            <w:noWrap/>
            <w:vAlign w:val="center"/>
          </w:tcPr>
          <w:p w14:paraId="59A4B875" w14:textId="77777777" w:rsidR="00A74632" w:rsidRDefault="002955FF">
            <w:pPr>
              <w:jc w:val="center"/>
              <w:rPr>
                <w:del w:id="604" w:author="NANA" w:date="2022-05-09T18:49:00Z"/>
                <w:rFonts w:ascii="仿宋" w:eastAsia="仿宋" w:hAnsi="仿宋" w:cs="仿宋"/>
                <w:sz w:val="20"/>
                <w:szCs w:val="20"/>
              </w:rPr>
              <w:pPrChange w:id="605" w:author="NANA" w:date="2022-05-10T10:00:00Z">
                <w:pPr/>
              </w:pPrChange>
            </w:pPr>
            <w:del w:id="60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贵州</w:delText>
              </w:r>
            </w:del>
          </w:p>
        </w:tc>
        <w:tc>
          <w:tcPr>
            <w:tcW w:w="394" w:type="pct"/>
            <w:noWrap/>
          </w:tcPr>
          <w:p w14:paraId="1F454DE7" w14:textId="77777777" w:rsidR="00A74632" w:rsidRDefault="002955FF">
            <w:pPr>
              <w:jc w:val="right"/>
              <w:rPr>
                <w:del w:id="60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0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133693</w:delText>
              </w:r>
            </w:del>
          </w:p>
        </w:tc>
        <w:tc>
          <w:tcPr>
            <w:tcW w:w="300" w:type="pct"/>
            <w:noWrap/>
          </w:tcPr>
          <w:p w14:paraId="40CA51E3" w14:textId="77777777" w:rsidR="00A74632" w:rsidRDefault="00A74632">
            <w:pPr>
              <w:jc w:val="right"/>
              <w:rPr>
                <w:del w:id="60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2CB4496F" w14:textId="77777777" w:rsidR="00A74632" w:rsidRDefault="002955FF">
            <w:pPr>
              <w:jc w:val="right"/>
              <w:rPr>
                <w:del w:id="61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1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3211</w:delText>
              </w:r>
            </w:del>
          </w:p>
        </w:tc>
        <w:tc>
          <w:tcPr>
            <w:tcW w:w="241" w:type="pct"/>
            <w:noWrap/>
          </w:tcPr>
          <w:p w14:paraId="1B71E43E" w14:textId="77777777" w:rsidR="00A74632" w:rsidRDefault="00A74632">
            <w:pPr>
              <w:jc w:val="right"/>
              <w:rPr>
                <w:del w:id="61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7B4DEBD9" w14:textId="77777777" w:rsidR="00A74632" w:rsidRDefault="002955FF">
            <w:pPr>
              <w:jc w:val="right"/>
              <w:rPr>
                <w:del w:id="61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1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202</w:delText>
              </w:r>
            </w:del>
          </w:p>
        </w:tc>
        <w:tc>
          <w:tcPr>
            <w:tcW w:w="201" w:type="pct"/>
            <w:noWrap/>
          </w:tcPr>
          <w:p w14:paraId="775DCF0D" w14:textId="77777777" w:rsidR="00A74632" w:rsidRDefault="00A74632">
            <w:pPr>
              <w:jc w:val="right"/>
              <w:rPr>
                <w:del w:id="61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64DD233A" w14:textId="77777777" w:rsidR="00A74632" w:rsidRDefault="002955FF">
            <w:pPr>
              <w:jc w:val="right"/>
              <w:rPr>
                <w:del w:id="61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1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19295</w:delText>
              </w:r>
            </w:del>
          </w:p>
        </w:tc>
        <w:tc>
          <w:tcPr>
            <w:tcW w:w="115" w:type="pct"/>
            <w:noWrap/>
          </w:tcPr>
          <w:p w14:paraId="129D4B81" w14:textId="77777777" w:rsidR="00A74632" w:rsidRDefault="00A74632">
            <w:pPr>
              <w:jc w:val="right"/>
              <w:rPr>
                <w:del w:id="61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376648C3" w14:textId="77777777" w:rsidR="00A74632" w:rsidRDefault="002955FF">
            <w:pPr>
              <w:jc w:val="right"/>
              <w:rPr>
                <w:del w:id="61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2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110985</w:delText>
              </w:r>
            </w:del>
          </w:p>
        </w:tc>
        <w:tc>
          <w:tcPr>
            <w:tcW w:w="356" w:type="pct"/>
            <w:noWrap/>
            <w:vAlign w:val="center"/>
          </w:tcPr>
          <w:p w14:paraId="6A0243D1" w14:textId="77777777" w:rsidR="00A74632" w:rsidRDefault="00A74632">
            <w:pPr>
              <w:rPr>
                <w:del w:id="62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1911C3CB" w14:textId="77777777" w:rsidTr="00A74632">
        <w:trPr>
          <w:trHeight w:val="270"/>
          <w:del w:id="622" w:author="NANA" w:date="2022-05-09T18:49:00Z"/>
        </w:trPr>
        <w:tc>
          <w:tcPr>
            <w:tcW w:w="542" w:type="pct"/>
            <w:noWrap/>
            <w:vAlign w:val="center"/>
          </w:tcPr>
          <w:p w14:paraId="72478C26" w14:textId="77777777" w:rsidR="00A74632" w:rsidRDefault="002955FF">
            <w:pPr>
              <w:jc w:val="center"/>
              <w:rPr>
                <w:del w:id="623" w:author="NANA" w:date="2022-05-09T18:49:00Z"/>
                <w:rFonts w:ascii="仿宋" w:eastAsia="仿宋" w:hAnsi="仿宋" w:cs="仿宋"/>
                <w:sz w:val="20"/>
                <w:szCs w:val="20"/>
              </w:rPr>
              <w:pPrChange w:id="624" w:author="NANA" w:date="2022-05-10T10:00:00Z">
                <w:pPr/>
              </w:pPrChange>
            </w:pPr>
            <w:del w:id="62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云南</w:delText>
              </w:r>
            </w:del>
          </w:p>
        </w:tc>
        <w:tc>
          <w:tcPr>
            <w:tcW w:w="394" w:type="pct"/>
            <w:noWrap/>
          </w:tcPr>
          <w:p w14:paraId="3DD889D0" w14:textId="77777777" w:rsidR="00A74632" w:rsidRDefault="002955FF">
            <w:pPr>
              <w:jc w:val="right"/>
              <w:rPr>
                <w:del w:id="62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2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193436</w:delText>
              </w:r>
            </w:del>
          </w:p>
        </w:tc>
        <w:tc>
          <w:tcPr>
            <w:tcW w:w="300" w:type="pct"/>
            <w:noWrap/>
          </w:tcPr>
          <w:p w14:paraId="372BBBB7" w14:textId="77777777" w:rsidR="00A74632" w:rsidRDefault="00A74632">
            <w:pPr>
              <w:jc w:val="right"/>
              <w:rPr>
                <w:del w:id="62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23CD3C71" w14:textId="77777777" w:rsidR="00A74632" w:rsidRDefault="002955FF">
            <w:pPr>
              <w:jc w:val="right"/>
              <w:rPr>
                <w:del w:id="62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3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6020</w:delText>
              </w:r>
            </w:del>
          </w:p>
        </w:tc>
        <w:tc>
          <w:tcPr>
            <w:tcW w:w="241" w:type="pct"/>
            <w:noWrap/>
          </w:tcPr>
          <w:p w14:paraId="1394702E" w14:textId="77777777" w:rsidR="00A74632" w:rsidRDefault="00A74632">
            <w:pPr>
              <w:jc w:val="right"/>
              <w:rPr>
                <w:del w:id="63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40A03FDF" w14:textId="77777777" w:rsidR="00A74632" w:rsidRDefault="002955FF">
            <w:pPr>
              <w:jc w:val="right"/>
              <w:rPr>
                <w:del w:id="63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3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254</w:delText>
              </w:r>
            </w:del>
          </w:p>
        </w:tc>
        <w:tc>
          <w:tcPr>
            <w:tcW w:w="201" w:type="pct"/>
            <w:noWrap/>
          </w:tcPr>
          <w:p w14:paraId="5EBF1977" w14:textId="77777777" w:rsidR="00A74632" w:rsidRDefault="00A74632">
            <w:pPr>
              <w:jc w:val="right"/>
              <w:rPr>
                <w:del w:id="63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6440C0B2" w14:textId="77777777" w:rsidR="00A74632" w:rsidRDefault="002955FF">
            <w:pPr>
              <w:jc w:val="right"/>
              <w:rPr>
                <w:del w:id="63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3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16153</w:delText>
              </w:r>
            </w:del>
          </w:p>
        </w:tc>
        <w:tc>
          <w:tcPr>
            <w:tcW w:w="115" w:type="pct"/>
            <w:noWrap/>
          </w:tcPr>
          <w:p w14:paraId="232D5E08" w14:textId="77777777" w:rsidR="00A74632" w:rsidRDefault="00A74632">
            <w:pPr>
              <w:jc w:val="right"/>
              <w:rPr>
                <w:del w:id="63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1E7D2BEE" w14:textId="77777777" w:rsidR="00A74632" w:rsidRDefault="002955FF">
            <w:pPr>
              <w:jc w:val="right"/>
              <w:rPr>
                <w:del w:id="63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3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171009</w:delText>
              </w:r>
            </w:del>
          </w:p>
        </w:tc>
        <w:tc>
          <w:tcPr>
            <w:tcW w:w="356" w:type="pct"/>
            <w:noWrap/>
            <w:vAlign w:val="center"/>
          </w:tcPr>
          <w:p w14:paraId="430B06D4" w14:textId="77777777" w:rsidR="00A74632" w:rsidRDefault="00A74632">
            <w:pPr>
              <w:rPr>
                <w:del w:id="64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76007DCA" w14:textId="77777777" w:rsidTr="00A74632">
        <w:trPr>
          <w:trHeight w:val="270"/>
          <w:del w:id="641" w:author="NANA" w:date="2022-05-09T18:49:00Z"/>
        </w:trPr>
        <w:tc>
          <w:tcPr>
            <w:tcW w:w="542" w:type="pct"/>
            <w:noWrap/>
            <w:vAlign w:val="center"/>
          </w:tcPr>
          <w:p w14:paraId="5990EEE1" w14:textId="77777777" w:rsidR="00A74632" w:rsidRDefault="002955FF">
            <w:pPr>
              <w:jc w:val="center"/>
              <w:rPr>
                <w:del w:id="642" w:author="NANA" w:date="2022-05-09T18:49:00Z"/>
                <w:rFonts w:ascii="仿宋" w:eastAsia="仿宋" w:hAnsi="仿宋" w:cs="仿宋"/>
                <w:sz w:val="20"/>
                <w:szCs w:val="20"/>
              </w:rPr>
              <w:pPrChange w:id="643" w:author="NANA" w:date="2022-05-10T10:00:00Z">
                <w:pPr/>
              </w:pPrChange>
            </w:pPr>
            <w:del w:id="64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西藏</w:delText>
              </w:r>
            </w:del>
          </w:p>
        </w:tc>
        <w:tc>
          <w:tcPr>
            <w:tcW w:w="394" w:type="pct"/>
            <w:noWrap/>
          </w:tcPr>
          <w:p w14:paraId="2829070E" w14:textId="77777777" w:rsidR="00A74632" w:rsidRDefault="002955FF">
            <w:pPr>
              <w:jc w:val="right"/>
              <w:rPr>
                <w:del w:id="64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4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77609</w:delText>
              </w:r>
            </w:del>
          </w:p>
        </w:tc>
        <w:tc>
          <w:tcPr>
            <w:tcW w:w="300" w:type="pct"/>
            <w:noWrap/>
          </w:tcPr>
          <w:p w14:paraId="49006B58" w14:textId="77777777" w:rsidR="00A74632" w:rsidRDefault="00A74632">
            <w:pPr>
              <w:jc w:val="right"/>
              <w:rPr>
                <w:del w:id="64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3022DED8" w14:textId="77777777" w:rsidR="00A74632" w:rsidRDefault="002955FF">
            <w:pPr>
              <w:jc w:val="right"/>
              <w:rPr>
                <w:del w:id="648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49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2071</w:delText>
              </w:r>
            </w:del>
          </w:p>
        </w:tc>
        <w:tc>
          <w:tcPr>
            <w:tcW w:w="241" w:type="pct"/>
            <w:noWrap/>
          </w:tcPr>
          <w:p w14:paraId="44CBD012" w14:textId="77777777" w:rsidR="00A74632" w:rsidRDefault="00A74632">
            <w:pPr>
              <w:jc w:val="right"/>
              <w:rPr>
                <w:del w:id="650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59FA26F1" w14:textId="77777777" w:rsidR="00A74632" w:rsidRDefault="002955FF">
            <w:pPr>
              <w:jc w:val="right"/>
              <w:rPr>
                <w:del w:id="651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5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39</w:delText>
              </w:r>
            </w:del>
          </w:p>
        </w:tc>
        <w:tc>
          <w:tcPr>
            <w:tcW w:w="201" w:type="pct"/>
            <w:noWrap/>
          </w:tcPr>
          <w:p w14:paraId="6CB4D4AC" w14:textId="77777777" w:rsidR="00A74632" w:rsidRDefault="00A74632">
            <w:pPr>
              <w:jc w:val="right"/>
              <w:rPr>
                <w:del w:id="653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704FC49D" w14:textId="77777777" w:rsidR="00A74632" w:rsidRDefault="002955FF">
            <w:pPr>
              <w:jc w:val="right"/>
              <w:rPr>
                <w:del w:id="65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5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6261</w:delText>
              </w:r>
            </w:del>
          </w:p>
        </w:tc>
        <w:tc>
          <w:tcPr>
            <w:tcW w:w="115" w:type="pct"/>
            <w:noWrap/>
          </w:tcPr>
          <w:p w14:paraId="3F36BE3C" w14:textId="77777777" w:rsidR="00A74632" w:rsidRDefault="00A74632">
            <w:pPr>
              <w:jc w:val="right"/>
              <w:rPr>
                <w:del w:id="65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322CDFBC" w14:textId="77777777" w:rsidR="00A74632" w:rsidRDefault="002955FF">
            <w:pPr>
              <w:jc w:val="right"/>
              <w:rPr>
                <w:del w:id="65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5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69238</w:delText>
              </w:r>
            </w:del>
          </w:p>
        </w:tc>
        <w:tc>
          <w:tcPr>
            <w:tcW w:w="356" w:type="pct"/>
            <w:noWrap/>
            <w:vAlign w:val="center"/>
          </w:tcPr>
          <w:p w14:paraId="7E900443" w14:textId="77777777" w:rsidR="00A74632" w:rsidRDefault="00A74632">
            <w:pPr>
              <w:rPr>
                <w:del w:id="65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65CEFAE2" w14:textId="77777777" w:rsidTr="00A74632">
        <w:trPr>
          <w:trHeight w:val="270"/>
          <w:del w:id="660" w:author="NANA" w:date="2022-05-09T18:49:00Z"/>
        </w:trPr>
        <w:tc>
          <w:tcPr>
            <w:tcW w:w="542" w:type="pct"/>
            <w:noWrap/>
            <w:vAlign w:val="center"/>
          </w:tcPr>
          <w:p w14:paraId="0BE6AD8A" w14:textId="77777777" w:rsidR="00A74632" w:rsidRDefault="002955FF">
            <w:pPr>
              <w:jc w:val="center"/>
              <w:rPr>
                <w:del w:id="661" w:author="NANA" w:date="2022-05-09T18:49:00Z"/>
                <w:rFonts w:ascii="仿宋" w:eastAsia="仿宋" w:hAnsi="仿宋" w:cs="仿宋"/>
                <w:sz w:val="20"/>
                <w:szCs w:val="20"/>
              </w:rPr>
              <w:pPrChange w:id="662" w:author="NANA" w:date="2022-05-10T10:00:00Z">
                <w:pPr/>
              </w:pPrChange>
            </w:pPr>
            <w:del w:id="66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陕西</w:delText>
              </w:r>
            </w:del>
          </w:p>
        </w:tc>
        <w:tc>
          <w:tcPr>
            <w:tcW w:w="394" w:type="pct"/>
            <w:noWrap/>
          </w:tcPr>
          <w:p w14:paraId="2B9C440D" w14:textId="77777777" w:rsidR="00A74632" w:rsidRDefault="002955FF">
            <w:pPr>
              <w:jc w:val="right"/>
              <w:rPr>
                <w:del w:id="664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65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154779</w:delText>
              </w:r>
            </w:del>
          </w:p>
        </w:tc>
        <w:tc>
          <w:tcPr>
            <w:tcW w:w="300" w:type="pct"/>
            <w:noWrap/>
          </w:tcPr>
          <w:p w14:paraId="24EB740D" w14:textId="77777777" w:rsidR="00A74632" w:rsidRDefault="00A74632">
            <w:pPr>
              <w:jc w:val="right"/>
              <w:rPr>
                <w:del w:id="666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77CFDB94" w14:textId="77777777" w:rsidR="00A74632" w:rsidRDefault="002955FF">
            <w:pPr>
              <w:jc w:val="right"/>
              <w:rPr>
                <w:del w:id="667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68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2997</w:delText>
              </w:r>
            </w:del>
          </w:p>
        </w:tc>
        <w:tc>
          <w:tcPr>
            <w:tcW w:w="241" w:type="pct"/>
            <w:noWrap/>
          </w:tcPr>
          <w:p w14:paraId="7C27BA31" w14:textId="77777777" w:rsidR="00A74632" w:rsidRDefault="00A74632">
            <w:pPr>
              <w:jc w:val="right"/>
              <w:rPr>
                <w:del w:id="669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1B1EECB4" w14:textId="77777777" w:rsidR="00A74632" w:rsidRDefault="002955FF">
            <w:pPr>
              <w:jc w:val="right"/>
              <w:rPr>
                <w:del w:id="670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71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215</w:delText>
              </w:r>
            </w:del>
          </w:p>
        </w:tc>
        <w:tc>
          <w:tcPr>
            <w:tcW w:w="201" w:type="pct"/>
            <w:noWrap/>
          </w:tcPr>
          <w:p w14:paraId="0C6B7575" w14:textId="77777777" w:rsidR="00A74632" w:rsidRDefault="00A74632">
            <w:pPr>
              <w:jc w:val="right"/>
              <w:rPr>
                <w:del w:id="672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1185C899" w14:textId="77777777" w:rsidR="00A74632" w:rsidRDefault="002955FF">
            <w:pPr>
              <w:jc w:val="right"/>
              <w:rPr>
                <w:del w:id="67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7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21199</w:delText>
              </w:r>
            </w:del>
          </w:p>
        </w:tc>
        <w:tc>
          <w:tcPr>
            <w:tcW w:w="115" w:type="pct"/>
            <w:noWrap/>
          </w:tcPr>
          <w:p w14:paraId="546D46CF" w14:textId="77777777" w:rsidR="00A74632" w:rsidRDefault="00A74632">
            <w:pPr>
              <w:jc w:val="right"/>
              <w:rPr>
                <w:del w:id="67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7F4259FF" w14:textId="77777777" w:rsidR="00A74632" w:rsidRDefault="002955FF">
            <w:pPr>
              <w:jc w:val="right"/>
              <w:rPr>
                <w:del w:id="67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7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130368</w:delText>
              </w:r>
            </w:del>
          </w:p>
        </w:tc>
        <w:tc>
          <w:tcPr>
            <w:tcW w:w="356" w:type="pct"/>
            <w:noWrap/>
            <w:vAlign w:val="center"/>
          </w:tcPr>
          <w:p w14:paraId="2F8393EF" w14:textId="77777777" w:rsidR="00A74632" w:rsidRDefault="00A74632">
            <w:pPr>
              <w:rPr>
                <w:del w:id="67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6FEE9949" w14:textId="77777777" w:rsidTr="00A74632">
        <w:trPr>
          <w:trHeight w:val="270"/>
          <w:del w:id="679" w:author="NANA" w:date="2022-05-09T18:49:00Z"/>
        </w:trPr>
        <w:tc>
          <w:tcPr>
            <w:tcW w:w="542" w:type="pct"/>
            <w:noWrap/>
            <w:vAlign w:val="center"/>
          </w:tcPr>
          <w:p w14:paraId="507B9FBE" w14:textId="77777777" w:rsidR="00A74632" w:rsidRDefault="002955FF">
            <w:pPr>
              <w:jc w:val="center"/>
              <w:rPr>
                <w:del w:id="680" w:author="NANA" w:date="2022-05-09T18:49:00Z"/>
                <w:rFonts w:ascii="仿宋" w:eastAsia="仿宋" w:hAnsi="仿宋" w:cs="仿宋"/>
                <w:sz w:val="20"/>
                <w:szCs w:val="20"/>
              </w:rPr>
              <w:pPrChange w:id="681" w:author="NANA" w:date="2022-05-10T10:00:00Z">
                <w:pPr/>
              </w:pPrChange>
            </w:pPr>
            <w:del w:id="682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甘肃</w:delText>
              </w:r>
            </w:del>
          </w:p>
        </w:tc>
        <w:tc>
          <w:tcPr>
            <w:tcW w:w="394" w:type="pct"/>
            <w:noWrap/>
          </w:tcPr>
          <w:p w14:paraId="31AC2E97" w14:textId="77777777" w:rsidR="00A74632" w:rsidRDefault="002955FF">
            <w:pPr>
              <w:jc w:val="right"/>
              <w:rPr>
                <w:del w:id="683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84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129337</w:delText>
              </w:r>
            </w:del>
          </w:p>
        </w:tc>
        <w:tc>
          <w:tcPr>
            <w:tcW w:w="300" w:type="pct"/>
            <w:noWrap/>
          </w:tcPr>
          <w:p w14:paraId="35842648" w14:textId="77777777" w:rsidR="00A74632" w:rsidRDefault="00A74632">
            <w:pPr>
              <w:jc w:val="right"/>
              <w:rPr>
                <w:del w:id="685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29BD6050" w14:textId="77777777" w:rsidR="00A74632" w:rsidRDefault="002955FF">
            <w:pPr>
              <w:jc w:val="right"/>
              <w:rPr>
                <w:del w:id="686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87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2131</w:delText>
              </w:r>
            </w:del>
          </w:p>
        </w:tc>
        <w:tc>
          <w:tcPr>
            <w:tcW w:w="241" w:type="pct"/>
            <w:noWrap/>
          </w:tcPr>
          <w:p w14:paraId="6124B3D4" w14:textId="77777777" w:rsidR="00A74632" w:rsidRDefault="00A74632">
            <w:pPr>
              <w:jc w:val="right"/>
              <w:rPr>
                <w:del w:id="688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5813B2E4" w14:textId="77777777" w:rsidR="00A74632" w:rsidRDefault="002955FF">
            <w:pPr>
              <w:jc w:val="right"/>
              <w:rPr>
                <w:del w:id="689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90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168</w:delText>
              </w:r>
            </w:del>
          </w:p>
        </w:tc>
        <w:tc>
          <w:tcPr>
            <w:tcW w:w="201" w:type="pct"/>
            <w:noWrap/>
          </w:tcPr>
          <w:p w14:paraId="06C2BDBB" w14:textId="77777777" w:rsidR="00A74632" w:rsidRDefault="00A74632">
            <w:pPr>
              <w:jc w:val="right"/>
              <w:rPr>
                <w:del w:id="691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77F56DCC" w14:textId="77777777" w:rsidR="00A74632" w:rsidRDefault="002955FF">
            <w:pPr>
              <w:jc w:val="right"/>
              <w:rPr>
                <w:del w:id="692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93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18866</w:delText>
              </w:r>
            </w:del>
          </w:p>
        </w:tc>
        <w:tc>
          <w:tcPr>
            <w:tcW w:w="115" w:type="pct"/>
            <w:noWrap/>
          </w:tcPr>
          <w:p w14:paraId="1D821429" w14:textId="77777777" w:rsidR="00A74632" w:rsidRDefault="00A74632">
            <w:pPr>
              <w:jc w:val="right"/>
              <w:rPr>
                <w:del w:id="694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224C35D9" w14:textId="77777777" w:rsidR="00A74632" w:rsidRDefault="002955FF">
            <w:pPr>
              <w:jc w:val="right"/>
              <w:rPr>
                <w:del w:id="695" w:author="NANA" w:date="2022-05-09T18:49:00Z"/>
                <w:rFonts w:ascii="仿宋" w:eastAsia="仿宋" w:hAnsi="仿宋" w:cs="仿宋"/>
                <w:sz w:val="20"/>
                <w:szCs w:val="20"/>
              </w:rPr>
            </w:pPr>
            <w:del w:id="696" w:author="NANA" w:date="2022-05-09T18:49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108172</w:delText>
              </w:r>
            </w:del>
          </w:p>
        </w:tc>
        <w:tc>
          <w:tcPr>
            <w:tcW w:w="356" w:type="pct"/>
            <w:noWrap/>
            <w:vAlign w:val="center"/>
          </w:tcPr>
          <w:p w14:paraId="60BA8E36" w14:textId="77777777" w:rsidR="00A74632" w:rsidRDefault="00A74632">
            <w:pPr>
              <w:rPr>
                <w:del w:id="697" w:author="NANA" w:date="2022-05-09T18:49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2D20F077" w14:textId="77777777" w:rsidTr="00A74632">
        <w:trPr>
          <w:trHeight w:val="270"/>
          <w:del w:id="698" w:author="NANA" w:date="2022-05-10T09:58:00Z"/>
        </w:trPr>
        <w:tc>
          <w:tcPr>
            <w:tcW w:w="542" w:type="pct"/>
            <w:noWrap/>
            <w:vAlign w:val="center"/>
          </w:tcPr>
          <w:p w14:paraId="2F7B8666" w14:textId="77777777" w:rsidR="00A74632" w:rsidRDefault="002955FF">
            <w:pPr>
              <w:jc w:val="center"/>
              <w:rPr>
                <w:del w:id="699" w:author="NANA" w:date="2022-05-10T09:58:00Z"/>
                <w:rFonts w:ascii="仿宋" w:eastAsia="仿宋" w:hAnsi="仿宋" w:cs="仿宋"/>
                <w:sz w:val="20"/>
                <w:szCs w:val="20"/>
              </w:rPr>
              <w:pPrChange w:id="700" w:author="NANA" w:date="2022-05-10T10:00:00Z">
                <w:pPr/>
              </w:pPrChange>
            </w:pPr>
            <w:del w:id="701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青海</w:delText>
              </w:r>
            </w:del>
          </w:p>
        </w:tc>
        <w:tc>
          <w:tcPr>
            <w:tcW w:w="394" w:type="pct"/>
            <w:noWrap/>
          </w:tcPr>
          <w:p w14:paraId="30DFBAB7" w14:textId="77777777" w:rsidR="00A74632" w:rsidRDefault="002955FF">
            <w:pPr>
              <w:jc w:val="right"/>
              <w:rPr>
                <w:del w:id="702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03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66498</w:delText>
              </w:r>
            </w:del>
          </w:p>
        </w:tc>
        <w:tc>
          <w:tcPr>
            <w:tcW w:w="300" w:type="pct"/>
            <w:noWrap/>
          </w:tcPr>
          <w:p w14:paraId="120AD926" w14:textId="77777777" w:rsidR="00A74632" w:rsidRDefault="00A74632">
            <w:pPr>
              <w:jc w:val="right"/>
              <w:rPr>
                <w:del w:id="704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4539320A" w14:textId="77777777" w:rsidR="00A74632" w:rsidRDefault="002955FF">
            <w:pPr>
              <w:jc w:val="right"/>
              <w:rPr>
                <w:del w:id="705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06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1155</w:delText>
              </w:r>
            </w:del>
          </w:p>
        </w:tc>
        <w:tc>
          <w:tcPr>
            <w:tcW w:w="241" w:type="pct"/>
            <w:noWrap/>
          </w:tcPr>
          <w:p w14:paraId="3E417C0E" w14:textId="77777777" w:rsidR="00A74632" w:rsidRDefault="00A74632">
            <w:pPr>
              <w:jc w:val="right"/>
              <w:rPr>
                <w:del w:id="707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7140F76E" w14:textId="77777777" w:rsidR="00A74632" w:rsidRDefault="002955FF">
            <w:pPr>
              <w:jc w:val="right"/>
              <w:rPr>
                <w:del w:id="708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09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89</w:delText>
              </w:r>
            </w:del>
          </w:p>
        </w:tc>
        <w:tc>
          <w:tcPr>
            <w:tcW w:w="201" w:type="pct"/>
            <w:noWrap/>
          </w:tcPr>
          <w:p w14:paraId="646128B3" w14:textId="77777777" w:rsidR="00A74632" w:rsidRDefault="00A74632">
            <w:pPr>
              <w:jc w:val="right"/>
              <w:rPr>
                <w:del w:id="710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7E635109" w14:textId="77777777" w:rsidR="00A74632" w:rsidRDefault="002955FF">
            <w:pPr>
              <w:jc w:val="right"/>
              <w:rPr>
                <w:del w:id="711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12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5088</w:delText>
              </w:r>
            </w:del>
          </w:p>
        </w:tc>
        <w:tc>
          <w:tcPr>
            <w:tcW w:w="115" w:type="pct"/>
            <w:noWrap/>
          </w:tcPr>
          <w:p w14:paraId="4328C9B2" w14:textId="77777777" w:rsidR="00A74632" w:rsidRDefault="00A74632">
            <w:pPr>
              <w:jc w:val="right"/>
              <w:rPr>
                <w:del w:id="713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0ECE7C39" w14:textId="77777777" w:rsidR="00A74632" w:rsidRDefault="002955FF">
            <w:pPr>
              <w:jc w:val="right"/>
              <w:rPr>
                <w:del w:id="714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15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60166</w:delText>
              </w:r>
            </w:del>
          </w:p>
        </w:tc>
        <w:tc>
          <w:tcPr>
            <w:tcW w:w="356" w:type="pct"/>
            <w:noWrap/>
            <w:vAlign w:val="center"/>
          </w:tcPr>
          <w:p w14:paraId="22803FEB" w14:textId="77777777" w:rsidR="00A74632" w:rsidRDefault="00A74632">
            <w:pPr>
              <w:rPr>
                <w:del w:id="716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0A376FEB" w14:textId="77777777" w:rsidTr="00A74632">
        <w:trPr>
          <w:trHeight w:val="270"/>
          <w:del w:id="717" w:author="NANA" w:date="2022-05-10T09:58:00Z"/>
        </w:trPr>
        <w:tc>
          <w:tcPr>
            <w:tcW w:w="542" w:type="pct"/>
            <w:noWrap/>
            <w:vAlign w:val="center"/>
          </w:tcPr>
          <w:p w14:paraId="63B5D3C1" w14:textId="77777777" w:rsidR="00A74632" w:rsidRDefault="002955FF">
            <w:pPr>
              <w:jc w:val="center"/>
              <w:rPr>
                <w:del w:id="718" w:author="NANA" w:date="2022-05-10T09:58:00Z"/>
                <w:rFonts w:ascii="仿宋" w:eastAsia="仿宋" w:hAnsi="仿宋" w:cs="仿宋"/>
                <w:sz w:val="20"/>
                <w:szCs w:val="20"/>
              </w:rPr>
              <w:pPrChange w:id="719" w:author="NANA" w:date="2022-05-10T10:00:00Z">
                <w:pPr/>
              </w:pPrChange>
            </w:pPr>
            <w:del w:id="720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宁夏</w:delText>
              </w:r>
            </w:del>
          </w:p>
        </w:tc>
        <w:tc>
          <w:tcPr>
            <w:tcW w:w="394" w:type="pct"/>
            <w:noWrap/>
          </w:tcPr>
          <w:p w14:paraId="51897ABD" w14:textId="77777777" w:rsidR="00A74632" w:rsidRDefault="002955FF">
            <w:pPr>
              <w:jc w:val="right"/>
              <w:rPr>
                <w:del w:id="721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22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31510</w:delText>
              </w:r>
            </w:del>
          </w:p>
        </w:tc>
        <w:tc>
          <w:tcPr>
            <w:tcW w:w="300" w:type="pct"/>
            <w:noWrap/>
          </w:tcPr>
          <w:p w14:paraId="22368685" w14:textId="77777777" w:rsidR="00A74632" w:rsidRDefault="00A74632">
            <w:pPr>
              <w:jc w:val="right"/>
              <w:rPr>
                <w:del w:id="723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20D35856" w14:textId="77777777" w:rsidR="00A74632" w:rsidRDefault="002955FF">
            <w:pPr>
              <w:jc w:val="right"/>
              <w:rPr>
                <w:del w:id="724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25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778</w:delText>
              </w:r>
            </w:del>
          </w:p>
        </w:tc>
        <w:tc>
          <w:tcPr>
            <w:tcW w:w="241" w:type="pct"/>
            <w:noWrap/>
          </w:tcPr>
          <w:p w14:paraId="66F0A1AC" w14:textId="77777777" w:rsidR="00A74632" w:rsidRDefault="00A74632">
            <w:pPr>
              <w:jc w:val="right"/>
              <w:rPr>
                <w:del w:id="726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387739CC" w14:textId="77777777" w:rsidR="00A74632" w:rsidRDefault="002955FF">
            <w:pPr>
              <w:jc w:val="right"/>
              <w:rPr>
                <w:del w:id="727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28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68</w:delText>
              </w:r>
            </w:del>
          </w:p>
        </w:tc>
        <w:tc>
          <w:tcPr>
            <w:tcW w:w="201" w:type="pct"/>
            <w:noWrap/>
          </w:tcPr>
          <w:p w14:paraId="50F119AE" w14:textId="77777777" w:rsidR="00A74632" w:rsidRDefault="00A74632">
            <w:pPr>
              <w:jc w:val="right"/>
              <w:rPr>
                <w:del w:id="729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4C73087E" w14:textId="77777777" w:rsidR="00A74632" w:rsidRDefault="002955FF">
            <w:pPr>
              <w:jc w:val="right"/>
              <w:rPr>
                <w:del w:id="730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31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3096</w:delText>
              </w:r>
            </w:del>
          </w:p>
        </w:tc>
        <w:tc>
          <w:tcPr>
            <w:tcW w:w="115" w:type="pct"/>
            <w:noWrap/>
          </w:tcPr>
          <w:p w14:paraId="7419B345" w14:textId="77777777" w:rsidR="00A74632" w:rsidRDefault="00A74632">
            <w:pPr>
              <w:jc w:val="right"/>
              <w:rPr>
                <w:del w:id="732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18FF54AE" w14:textId="77777777" w:rsidR="00A74632" w:rsidRDefault="002955FF">
            <w:pPr>
              <w:jc w:val="right"/>
              <w:rPr>
                <w:del w:id="733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34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27568</w:delText>
              </w:r>
            </w:del>
          </w:p>
        </w:tc>
        <w:tc>
          <w:tcPr>
            <w:tcW w:w="356" w:type="pct"/>
            <w:noWrap/>
            <w:vAlign w:val="center"/>
          </w:tcPr>
          <w:p w14:paraId="16605F5F" w14:textId="77777777" w:rsidR="00A74632" w:rsidRDefault="00A74632">
            <w:pPr>
              <w:rPr>
                <w:del w:id="735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47786DC4" w14:textId="77777777" w:rsidTr="00A74632">
        <w:trPr>
          <w:trHeight w:val="270"/>
          <w:del w:id="736" w:author="NANA" w:date="2022-05-10T09:58:00Z"/>
        </w:trPr>
        <w:tc>
          <w:tcPr>
            <w:tcW w:w="542" w:type="pct"/>
            <w:noWrap/>
            <w:vAlign w:val="center"/>
          </w:tcPr>
          <w:p w14:paraId="0BCD4AE3" w14:textId="77777777" w:rsidR="00A74632" w:rsidRDefault="002955FF">
            <w:pPr>
              <w:jc w:val="center"/>
              <w:rPr>
                <w:del w:id="737" w:author="NANA" w:date="2022-05-10T09:58:00Z"/>
                <w:rFonts w:ascii="仿宋" w:eastAsia="仿宋" w:hAnsi="仿宋" w:cs="仿宋"/>
                <w:sz w:val="20"/>
                <w:szCs w:val="20"/>
              </w:rPr>
              <w:pPrChange w:id="738" w:author="NANA" w:date="2022-05-10T10:00:00Z">
                <w:pPr/>
              </w:pPrChange>
            </w:pPr>
            <w:del w:id="739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新疆</w:delText>
              </w:r>
            </w:del>
          </w:p>
        </w:tc>
        <w:tc>
          <w:tcPr>
            <w:tcW w:w="394" w:type="pct"/>
            <w:noWrap/>
          </w:tcPr>
          <w:p w14:paraId="5DBEA900" w14:textId="77777777" w:rsidR="00A74632" w:rsidRDefault="002955FF">
            <w:pPr>
              <w:jc w:val="right"/>
              <w:rPr>
                <w:del w:id="740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41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123248</w:delText>
              </w:r>
            </w:del>
          </w:p>
        </w:tc>
        <w:tc>
          <w:tcPr>
            <w:tcW w:w="300" w:type="pct"/>
            <w:noWrap/>
          </w:tcPr>
          <w:p w14:paraId="76664A3A" w14:textId="77777777" w:rsidR="00A74632" w:rsidRDefault="00A74632">
            <w:pPr>
              <w:jc w:val="right"/>
              <w:rPr>
                <w:del w:id="742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4D3A7C1F" w14:textId="77777777" w:rsidR="00A74632" w:rsidRDefault="002955FF">
            <w:pPr>
              <w:jc w:val="right"/>
              <w:rPr>
                <w:del w:id="743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44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2337</w:delText>
              </w:r>
            </w:del>
          </w:p>
        </w:tc>
        <w:tc>
          <w:tcPr>
            <w:tcW w:w="241" w:type="pct"/>
            <w:noWrap/>
          </w:tcPr>
          <w:p w14:paraId="57B87E36" w14:textId="77777777" w:rsidR="00A74632" w:rsidRDefault="00A74632">
            <w:pPr>
              <w:jc w:val="right"/>
              <w:rPr>
                <w:del w:id="745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5BCECC5C" w14:textId="77777777" w:rsidR="00A74632" w:rsidRDefault="002955FF">
            <w:pPr>
              <w:jc w:val="right"/>
              <w:rPr>
                <w:del w:id="746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47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201</w:delText>
              </w:r>
            </w:del>
          </w:p>
        </w:tc>
        <w:tc>
          <w:tcPr>
            <w:tcW w:w="201" w:type="pct"/>
            <w:noWrap/>
          </w:tcPr>
          <w:p w14:paraId="2782D118" w14:textId="77777777" w:rsidR="00A74632" w:rsidRDefault="00A74632">
            <w:pPr>
              <w:jc w:val="right"/>
              <w:rPr>
                <w:del w:id="748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609C603B" w14:textId="77777777" w:rsidR="00A74632" w:rsidRDefault="002955FF">
            <w:pPr>
              <w:jc w:val="right"/>
              <w:rPr>
                <w:del w:id="749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50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13231</w:delText>
              </w:r>
            </w:del>
          </w:p>
        </w:tc>
        <w:tc>
          <w:tcPr>
            <w:tcW w:w="115" w:type="pct"/>
            <w:noWrap/>
          </w:tcPr>
          <w:p w14:paraId="6A24A174" w14:textId="77777777" w:rsidR="00A74632" w:rsidRDefault="00A74632">
            <w:pPr>
              <w:jc w:val="right"/>
              <w:rPr>
                <w:del w:id="751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1A52E02B" w14:textId="77777777" w:rsidR="00A74632" w:rsidRDefault="002955FF">
            <w:pPr>
              <w:jc w:val="right"/>
              <w:rPr>
                <w:del w:id="752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53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107479</w:delText>
              </w:r>
            </w:del>
          </w:p>
        </w:tc>
        <w:tc>
          <w:tcPr>
            <w:tcW w:w="356" w:type="pct"/>
            <w:noWrap/>
            <w:vAlign w:val="center"/>
          </w:tcPr>
          <w:p w14:paraId="786EA337" w14:textId="77777777" w:rsidR="00A74632" w:rsidRDefault="00A74632">
            <w:pPr>
              <w:rPr>
                <w:del w:id="754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</w:tr>
      <w:tr w:rsidR="00B30B88" w14:paraId="3333252A" w14:textId="77777777" w:rsidTr="00A74632">
        <w:trPr>
          <w:trHeight w:val="270"/>
          <w:del w:id="755" w:author="NANA" w:date="2022-05-10T09:58:00Z"/>
        </w:trPr>
        <w:tc>
          <w:tcPr>
            <w:tcW w:w="542" w:type="pct"/>
            <w:noWrap/>
            <w:vAlign w:val="center"/>
          </w:tcPr>
          <w:p w14:paraId="7217CA8C" w14:textId="77777777" w:rsidR="00A74632" w:rsidRDefault="002955FF">
            <w:pPr>
              <w:jc w:val="center"/>
              <w:rPr>
                <w:del w:id="756" w:author="NANA" w:date="2022-05-10T09:58:00Z"/>
                <w:rFonts w:ascii="仿宋" w:eastAsia="仿宋" w:hAnsi="仿宋" w:cs="仿宋"/>
                <w:sz w:val="20"/>
                <w:szCs w:val="20"/>
              </w:rPr>
              <w:pPrChange w:id="757" w:author="NANA" w:date="2022-05-10T10:00:00Z">
                <w:pPr/>
              </w:pPrChange>
            </w:pPr>
            <w:del w:id="758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兵团</w:delText>
              </w:r>
            </w:del>
          </w:p>
        </w:tc>
        <w:tc>
          <w:tcPr>
            <w:tcW w:w="394" w:type="pct"/>
            <w:noWrap/>
          </w:tcPr>
          <w:p w14:paraId="15C24E9A" w14:textId="77777777" w:rsidR="00A74632" w:rsidRDefault="002955FF">
            <w:pPr>
              <w:jc w:val="right"/>
              <w:rPr>
                <w:del w:id="759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60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20157</w:delText>
              </w:r>
            </w:del>
          </w:p>
        </w:tc>
        <w:tc>
          <w:tcPr>
            <w:tcW w:w="300" w:type="pct"/>
            <w:noWrap/>
          </w:tcPr>
          <w:p w14:paraId="5A4E3998" w14:textId="77777777" w:rsidR="00A74632" w:rsidRDefault="00A74632">
            <w:pPr>
              <w:jc w:val="right"/>
              <w:rPr>
                <w:del w:id="761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548" w:type="pct"/>
            <w:noWrap/>
          </w:tcPr>
          <w:p w14:paraId="06045949" w14:textId="77777777" w:rsidR="00A74632" w:rsidRDefault="002955FF">
            <w:pPr>
              <w:jc w:val="right"/>
              <w:rPr>
                <w:del w:id="762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63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1191</w:delText>
              </w:r>
            </w:del>
          </w:p>
        </w:tc>
        <w:tc>
          <w:tcPr>
            <w:tcW w:w="241" w:type="pct"/>
            <w:noWrap/>
          </w:tcPr>
          <w:p w14:paraId="6FE1E98F" w14:textId="77777777" w:rsidR="00A74632" w:rsidRDefault="00A74632">
            <w:pPr>
              <w:jc w:val="right"/>
              <w:rPr>
                <w:del w:id="764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650" w:type="pct"/>
            <w:noWrap/>
          </w:tcPr>
          <w:p w14:paraId="48C9FAF3" w14:textId="77777777" w:rsidR="00A74632" w:rsidRDefault="002955FF">
            <w:pPr>
              <w:jc w:val="right"/>
              <w:rPr>
                <w:del w:id="765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66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9</w:delText>
              </w:r>
            </w:del>
          </w:p>
        </w:tc>
        <w:tc>
          <w:tcPr>
            <w:tcW w:w="201" w:type="pct"/>
            <w:noWrap/>
          </w:tcPr>
          <w:p w14:paraId="07AD1A9E" w14:textId="77777777" w:rsidR="00A74632" w:rsidRDefault="00A74632">
            <w:pPr>
              <w:jc w:val="right"/>
              <w:rPr>
                <w:del w:id="767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779" w:type="pct"/>
            <w:noWrap/>
          </w:tcPr>
          <w:p w14:paraId="16E2C6D0" w14:textId="77777777" w:rsidR="00A74632" w:rsidRDefault="002955FF">
            <w:pPr>
              <w:jc w:val="right"/>
              <w:rPr>
                <w:del w:id="768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69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2605</w:delText>
              </w:r>
            </w:del>
          </w:p>
        </w:tc>
        <w:tc>
          <w:tcPr>
            <w:tcW w:w="115" w:type="pct"/>
            <w:noWrap/>
          </w:tcPr>
          <w:p w14:paraId="14F1E1DF" w14:textId="77777777" w:rsidR="00A74632" w:rsidRDefault="00A74632">
            <w:pPr>
              <w:jc w:val="right"/>
              <w:rPr>
                <w:del w:id="770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  <w:tc>
          <w:tcPr>
            <w:tcW w:w="870" w:type="pct"/>
            <w:gridSpan w:val="2"/>
            <w:noWrap/>
          </w:tcPr>
          <w:p w14:paraId="1E72E65B" w14:textId="77777777" w:rsidR="00A74632" w:rsidRDefault="002955FF">
            <w:pPr>
              <w:jc w:val="right"/>
              <w:rPr>
                <w:del w:id="771" w:author="NANA" w:date="2022-05-10T09:58:00Z"/>
                <w:rFonts w:ascii="仿宋" w:eastAsia="仿宋" w:hAnsi="仿宋" w:cs="仿宋"/>
                <w:sz w:val="20"/>
                <w:szCs w:val="20"/>
              </w:rPr>
            </w:pPr>
            <w:del w:id="772" w:author="NANA" w:date="2022-05-10T09:58:00Z">
              <w:r>
                <w:rPr>
                  <w:rFonts w:ascii="仿宋" w:eastAsia="仿宋" w:hAnsi="仿宋" w:cs="仿宋" w:hint="eastAsia"/>
                  <w:sz w:val="20"/>
                  <w:szCs w:val="20"/>
                </w:rPr>
                <w:delText>16352</w:delText>
              </w:r>
            </w:del>
          </w:p>
        </w:tc>
        <w:tc>
          <w:tcPr>
            <w:tcW w:w="356" w:type="pct"/>
            <w:noWrap/>
            <w:vAlign w:val="center"/>
          </w:tcPr>
          <w:p w14:paraId="38FBE955" w14:textId="77777777" w:rsidR="00A74632" w:rsidRDefault="00A74632">
            <w:pPr>
              <w:rPr>
                <w:del w:id="773" w:author="NANA" w:date="2022-05-10T09:58:00Z"/>
                <w:rFonts w:ascii="仿宋" w:eastAsia="仿宋" w:hAnsi="仿宋" w:cs="仿宋"/>
                <w:sz w:val="20"/>
                <w:szCs w:val="20"/>
              </w:rPr>
            </w:pPr>
          </w:p>
        </w:tc>
      </w:tr>
    </w:tbl>
    <w:p w14:paraId="4C259A71" w14:textId="77777777" w:rsidR="00A74632" w:rsidRDefault="00A74632">
      <w:pPr>
        <w:rPr>
          <w:rFonts w:ascii="Times New Roman" w:eastAsia="仿宋" w:hAnsi="Times New Roman" w:cs="Times New Roman"/>
        </w:rPr>
      </w:pPr>
    </w:p>
    <w:p w14:paraId="59A2C740" w14:textId="77777777" w:rsidR="00A74632" w:rsidRDefault="002955FF">
      <w:pPr>
        <w:pStyle w:val="2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（二）公共服务设施调查</w:t>
      </w:r>
    </w:p>
    <w:p w14:paraId="54C2D929" w14:textId="77777777" w:rsidR="00A74632" w:rsidRDefault="002955FF">
      <w:pPr>
        <w:pStyle w:val="3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1</w:t>
      </w:r>
      <w:r>
        <w:rPr>
          <w:rFonts w:ascii="Times New Roman" w:eastAsia="仿宋" w:hAnsi="Times New Roman" w:cs="Times New Roman"/>
        </w:rPr>
        <w:t>、学校</w:t>
      </w:r>
    </w:p>
    <w:p w14:paraId="5211DDD9" w14:textId="77777777" w:rsidR="00A74632" w:rsidRDefault="002955FF">
      <w:pPr>
        <w:pStyle w:val="4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1.1</w:t>
      </w:r>
      <w:r>
        <w:rPr>
          <w:rFonts w:ascii="Times New Roman" w:eastAsia="仿宋" w:hAnsi="Times New Roman" w:cs="Times New Roman"/>
        </w:rPr>
        <w:t>按</w:t>
      </w:r>
      <w:del w:id="774" w:author="NANA" w:date="2022-05-07T15:01:00Z">
        <w:r>
          <w:rPr>
            <w:rFonts w:ascii="Times New Roman" w:eastAsia="仿宋" w:hAnsi="Times New Roman" w:cs="Times New Roman"/>
          </w:rPr>
          <w:delText>省份</w:delText>
        </w:r>
      </w:del>
      <w:ins w:id="775" w:author="NANA" w:date="2022-05-07T15:01:00Z">
        <w:r>
          <w:rPr>
            <w:rFonts w:ascii="Times New Roman" w:eastAsia="仿宋" w:hAnsi="Times New Roman" w:cs="Times New Roman" w:hint="eastAsia"/>
          </w:rPr>
          <w:t>地区</w:t>
        </w:r>
      </w:ins>
      <w:r>
        <w:rPr>
          <w:rFonts w:ascii="Times New Roman" w:eastAsia="仿宋" w:hAnsi="Times New Roman" w:cs="Times New Roman"/>
        </w:rPr>
        <w:t>调查数量情况</w:t>
      </w:r>
    </w:p>
    <w:p w14:paraId="1278B383" w14:textId="1A12A3E1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按</w:t>
      </w:r>
      <w:del w:id="776" w:author="NANA" w:date="2022-05-07T15:01:00Z">
        <w:r>
          <w:rPr>
            <w:rFonts w:ascii="Times New Roman" w:eastAsia="仿宋" w:hAnsi="Times New Roman" w:cs="Times New Roman"/>
          </w:rPr>
          <w:delText>省份</w:delText>
        </w:r>
      </w:del>
      <w:ins w:id="777" w:author="NANA" w:date="2022-05-07T15:01:00Z">
        <w:r>
          <w:rPr>
            <w:rFonts w:ascii="Times New Roman" w:eastAsia="仿宋" w:hAnsi="Times New Roman" w:cs="Times New Roman" w:hint="eastAsia"/>
          </w:rPr>
          <w:t>地区</w:t>
        </w:r>
      </w:ins>
      <w:r>
        <w:rPr>
          <w:rFonts w:ascii="Times New Roman" w:eastAsia="仿宋" w:hAnsi="Times New Roman" w:cs="Times New Roman"/>
        </w:rPr>
        <w:t>调查数据量最多的是</w:t>
      </w:r>
      <w:r w:rsidR="00134ED7">
        <w:rPr>
          <w:rFonts w:ascii="Times New Roman" w:eastAsia="仿宋" w:hAnsi="Times New Roman" w:cs="Times New Roman"/>
        </w:rPr>
        <w:t>{</w:t>
      </w:r>
      <w:r w:rsidR="00B72189">
        <w:rPr>
          <w:rFonts w:ascii="Times New Roman" w:eastAsia="仿宋" w:hAnsi="Times New Roman" w:cs="Times New Roman"/>
        </w:rPr>
        <w:t>zrzhczt.</w:t>
      </w:r>
      <w:r w:rsidR="00B72189" w:rsidRPr="00373C76">
        <w:rPr>
          <w:rFonts w:ascii="Times New Roman" w:eastAsia="仿宋" w:hAnsi="Times New Roman" w:cs="Times New Roman"/>
        </w:rPr>
        <w:t>zrzhczt_dxbmMaxmin</w:t>
      </w:r>
      <w:r w:rsidR="00B72189">
        <w:rPr>
          <w:rFonts w:ascii="Times New Roman" w:eastAsia="仿宋" w:hAnsi="Times New Roman" w:cs="Times New Roman"/>
        </w:rPr>
        <w:t>.</w:t>
      </w:r>
      <w:r w:rsidR="00B72189" w:rsidRPr="00373C76">
        <w:rPr>
          <w:rFonts w:ascii="Times New Roman" w:eastAsia="仿宋" w:hAnsi="Times New Roman" w:cs="Times New Roman"/>
        </w:rPr>
        <w:t>zrzhczt_ggfwss_xx_name</w:t>
      </w:r>
      <w:r w:rsidR="00134ED7">
        <w:rPr>
          <w:rFonts w:ascii="Times New Roman" w:eastAsia="仿宋" w:hAnsi="Times New Roman" w:cs="Times New Roman"/>
        </w:rPr>
        <w:t>}</w:t>
      </w:r>
      <w:del w:id="778" w:author="NANA" w:date="2022-05-10T10:24:00Z">
        <w:r>
          <w:rPr>
            <w:rFonts w:ascii="Times New Roman" w:eastAsia="仿宋" w:hAnsi="Times New Roman" w:cs="Times New Roman"/>
          </w:rPr>
          <w:delText>，调查总数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 w:hint="eastAsia"/>
          </w:rPr>
          <w:delText>个</w:delText>
        </w:r>
        <w:r>
          <w:rPr>
            <w:rFonts w:ascii="Times New Roman" w:eastAsia="仿宋" w:hAnsi="Times New Roman" w:cs="Times New Roman"/>
          </w:rPr>
          <w:delText>，占比</w:delText>
        </w:r>
        <w:r>
          <w:rPr>
            <w:rFonts w:ascii="Times New Roman" w:eastAsia="仿宋" w:hAnsi="Times New Roman" w:cs="Times New Roman"/>
          </w:rPr>
          <w:delText>XX%</w:delText>
        </w:r>
        <w:r>
          <w:rPr>
            <w:rFonts w:ascii="Times New Roman" w:eastAsia="仿宋" w:hAnsi="Times New Roman" w:cs="Times New Roman"/>
          </w:rPr>
          <w:delText>；最少的是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/>
          </w:rPr>
          <w:delText>省，调查总数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 w:hint="eastAsia"/>
          </w:rPr>
          <w:delText>个</w:delText>
        </w:r>
        <w:r>
          <w:rPr>
            <w:rFonts w:ascii="Times New Roman" w:eastAsia="仿宋" w:hAnsi="Times New Roman" w:cs="Times New Roman"/>
          </w:rPr>
          <w:delText>，占比</w:delText>
        </w:r>
        <w:r>
          <w:rPr>
            <w:rFonts w:ascii="Times New Roman" w:eastAsia="仿宋" w:hAnsi="Times New Roman" w:cs="Times New Roman"/>
          </w:rPr>
          <w:delText>XX%</w:delText>
        </w:r>
      </w:del>
      <w:r>
        <w:rPr>
          <w:rFonts w:ascii="Times New Roman" w:eastAsia="仿宋" w:hAnsi="Times New Roman" w:cs="Times New Roman"/>
        </w:rPr>
        <w:t>。</w:t>
      </w:r>
    </w:p>
    <w:p w14:paraId="6F2389A5" w14:textId="77777777" w:rsidR="00A74632" w:rsidRPr="00A74632" w:rsidRDefault="00A74632">
      <w:pPr>
        <w:keepNext/>
        <w:jc w:val="right"/>
        <w:rPr>
          <w:rFonts w:ascii="Times New Roman" w:eastAsia="仿宋" w:hAnsi="Times New Roman" w:cs="Times New Roman"/>
          <w:sz w:val="21"/>
          <w:szCs w:val="21"/>
          <w:rPrChange w:id="779" w:author="NANA" w:date="2022-05-10T10:30:00Z">
            <w:rPr>
              <w:rFonts w:ascii="Times New Roman" w:eastAsia="仿宋" w:hAnsi="Times New Roman" w:cs="Times New Roman"/>
            </w:rPr>
          </w:rPrChange>
        </w:rPr>
        <w:pPrChange w:id="780" w:author="NANA" w:date="2022-05-10T10:30:00Z">
          <w:pPr>
            <w:pStyle w:val="a3"/>
            <w:keepNext/>
            <w:jc w:val="center"/>
          </w:pPr>
        </w:pPrChange>
      </w:pPr>
    </w:p>
    <w:p w14:paraId="416461FF" w14:textId="77777777" w:rsidR="00A74632" w:rsidRDefault="002955FF">
      <w:pPr>
        <w:pStyle w:val="a3"/>
        <w:jc w:val="center"/>
        <w:rPr>
          <w:ins w:id="781" w:author="NANA" w:date="2022-05-10T10:31:00Z"/>
        </w:rPr>
        <w:pPrChange w:id="782" w:author="NANA" w:date="2022-05-10T10:31:00Z">
          <w:pPr/>
        </w:pPrChange>
      </w:pPr>
      <w:ins w:id="783" w:author="NANA" w:date="2022-05-10T10:31:00Z">
        <w:r>
          <w:t>表</w:t>
        </w:r>
        <w:r>
          <w:t xml:space="preserve"> </w:t>
        </w:r>
        <w:r>
          <w:fldChar w:fldCharType="begin"/>
        </w:r>
        <w:r>
          <w:instrText xml:space="preserve"> SEQ </w:instrText>
        </w:r>
        <w:r>
          <w:instrText>表</w:instrText>
        </w:r>
        <w:r>
          <w:instrText xml:space="preserve"> \* ARABIC </w:instrText>
        </w:r>
        <w:r>
          <w:fldChar w:fldCharType="separate"/>
        </w:r>
        <w:r>
          <w:t>2</w:t>
        </w:r>
        <w:r>
          <w:fldChar w:fldCharType="end"/>
        </w:r>
        <w:r>
          <w:rPr>
            <w:rFonts w:hint="eastAsia"/>
          </w:rPr>
          <w:t>各地学校调查统计</w:t>
        </w:r>
      </w:ins>
    </w:p>
    <w:p w14:paraId="43105292" w14:textId="77777777" w:rsidR="00A74632" w:rsidRDefault="002955FF">
      <w:pPr>
        <w:jc w:val="right"/>
        <w:rPr>
          <w:ins w:id="784" w:author="NANA" w:date="2022-05-10T10:31:00Z"/>
        </w:rPr>
        <w:pPrChange w:id="785" w:author="NANA" w:date="2022-05-10T10:31:00Z">
          <w:pPr/>
        </w:pPrChange>
      </w:pPr>
      <w:ins w:id="786" w:author="NANA" w:date="2022-05-10T10:31:00Z">
        <w:r>
          <w:rPr>
            <w:rFonts w:ascii="Times New Roman" w:eastAsia="仿宋" w:hAnsi="Times New Roman" w:cs="Times New Roman"/>
            <w:sz w:val="21"/>
            <w:szCs w:val="21"/>
          </w:rPr>
          <w:t>单位：个</w:t>
        </w:r>
      </w:ins>
    </w:p>
    <w:tbl>
      <w:tblPr>
        <w:tblW w:w="293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787" w:author="NANA" w:date="2022-05-10T09:58:00Z">
          <w:tblPr>
            <w:tblW w:w="2933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4710"/>
        <w:gridCol w:w="4714"/>
        <w:tblGridChange w:id="788">
          <w:tblGrid>
            <w:gridCol w:w="2622"/>
            <w:gridCol w:w="3039"/>
          </w:tblGrid>
        </w:tblGridChange>
      </w:tblGrid>
      <w:tr w:rsidR="00A74632" w14:paraId="55D95CC5" w14:textId="77777777" w:rsidTr="00F27BBC">
        <w:trPr>
          <w:trHeight w:val="295"/>
          <w:tblHeader/>
          <w:jc w:val="center"/>
          <w:trPrChange w:id="789" w:author="NANA" w:date="2022-05-10T09:58:00Z">
            <w:trPr>
              <w:trHeight w:val="295"/>
              <w:tblHeader/>
            </w:trPr>
          </w:trPrChange>
        </w:trPr>
        <w:tc>
          <w:tcPr>
            <w:tcW w:w="2312" w:type="pct"/>
            <w:shd w:val="clear" w:color="auto" w:fill="auto"/>
            <w:noWrap/>
            <w:vAlign w:val="center"/>
            <w:tcPrChange w:id="790" w:author="NANA" w:date="2022-05-10T09:58:00Z">
              <w:tcPr>
                <w:tcW w:w="2315" w:type="pct"/>
                <w:shd w:val="clear" w:color="auto" w:fill="auto"/>
                <w:noWrap/>
                <w:vAlign w:val="center"/>
              </w:tcPr>
            </w:tcPrChange>
          </w:tcPr>
          <w:p w14:paraId="643C8A32" w14:textId="77777777" w:rsidR="00A74632" w:rsidRDefault="002955FF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del w:id="791" w:author="NANA" w:date="2022-04-29T14:40:00Z">
              <w:r>
                <w:rPr>
                  <w:rFonts w:ascii="Times New Roman" w:eastAsia="仿宋" w:hAnsi="Times New Roman" w:cs="Times New Roman"/>
                  <w:color w:val="000000"/>
                  <w:kern w:val="0"/>
                  <w:sz w:val="22"/>
                </w:rPr>
                <w:delText>省份</w:delText>
              </w:r>
            </w:del>
            <w:ins w:id="792" w:author="NANA" w:date="2022-04-29T14:40:00Z">
              <w:r>
                <w:rPr>
                  <w:rFonts w:ascii="Times New Roman" w:eastAsia="仿宋" w:hAnsi="Times New Roman" w:cs="Times New Roman" w:hint="eastAsia"/>
                  <w:color w:val="000000"/>
                  <w:kern w:val="0"/>
                  <w:sz w:val="22"/>
                </w:rPr>
                <w:t>区划名称</w:t>
              </w:r>
            </w:ins>
          </w:p>
        </w:tc>
        <w:tc>
          <w:tcPr>
            <w:tcW w:w="2688" w:type="pct"/>
            <w:shd w:val="clear" w:color="auto" w:fill="auto"/>
            <w:noWrap/>
            <w:vAlign w:val="center"/>
            <w:tcPrChange w:id="793" w:author="NANA" w:date="2022-05-10T09:58:00Z">
              <w:tcPr>
                <w:tcW w:w="2684" w:type="pct"/>
                <w:shd w:val="clear" w:color="auto" w:fill="auto"/>
                <w:noWrap/>
                <w:vAlign w:val="center"/>
              </w:tcPr>
            </w:tcPrChange>
          </w:tcPr>
          <w:p w14:paraId="018E943B" w14:textId="77777777" w:rsidR="00A74632" w:rsidRDefault="002955FF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  <w:t>调查总数</w:t>
            </w:r>
          </w:p>
        </w:tc>
      </w:tr>
      <w:tr w:rsidR="00A74632" w14:paraId="22FA8FE1" w14:textId="77777777" w:rsidTr="00F27BBC">
        <w:trPr>
          <w:trHeight w:val="270"/>
          <w:jc w:val="center"/>
          <w:trPrChange w:id="794" w:author="NANA" w:date="2022-05-10T09:58:00Z">
            <w:trPr>
              <w:trHeight w:val="270"/>
            </w:trPr>
          </w:trPrChange>
        </w:trPr>
        <w:tc>
          <w:tcPr>
            <w:tcW w:w="2312" w:type="pct"/>
            <w:shd w:val="clear" w:color="auto" w:fill="auto"/>
            <w:noWrap/>
            <w:vAlign w:val="center"/>
            <w:tcPrChange w:id="795" w:author="NANA" w:date="2022-05-10T09:58:00Z">
              <w:tcPr>
                <w:tcW w:w="2315" w:type="pct"/>
                <w:shd w:val="clear" w:color="auto" w:fill="auto"/>
                <w:noWrap/>
                <w:vAlign w:val="center"/>
              </w:tcPr>
            </w:tcPrChange>
          </w:tcPr>
          <w:p w14:paraId="0EC8DA65" w14:textId="369C0BDA" w:rsidR="00A74632" w:rsidRDefault="009D266A">
            <w:pPr>
              <w:widowControl/>
              <w:jc w:val="center"/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r w:rsidRPr="009D266A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[#zrzhczt.zrzhczt_dxbmLevDownCount.zrzhczt_ggfwss_xx_levDownCount@col#</w:t>
            </w:r>
            <w:r w:rsidR="00134ED7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col.name</w:t>
            </w:r>
            <w:r w:rsidR="00134ED7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2688" w:type="pct"/>
            <w:shd w:val="clear" w:color="auto" w:fill="auto"/>
            <w:noWrap/>
            <w:vAlign w:val="center"/>
            <w:tcPrChange w:id="796" w:author="NANA" w:date="2022-05-10T09:58:00Z">
              <w:tcPr>
                <w:tcW w:w="2684" w:type="pct"/>
                <w:shd w:val="clear" w:color="auto" w:fill="auto"/>
                <w:noWrap/>
                <w:vAlign w:val="center"/>
              </w:tcPr>
            </w:tcPrChange>
          </w:tcPr>
          <w:p w14:paraId="4A6F180D" w14:textId="04E80B3B" w:rsidR="00A74632" w:rsidRDefault="00134ED7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  <w:kern w:val="0"/>
                <w:sz w:val="22"/>
              </w:rPr>
              <w:t>{</w:t>
            </w:r>
            <w:r w:rsidR="009D266A"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  <w:t>col.count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  <w:t>}</w:t>
            </w:r>
            <w:r w:rsidR="009D266A" w:rsidRPr="009D266A"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  <w:t>#zrzhczt.zrzhczt_dxbmLevDownCount.zrzhczt_ggfwss_xx_levDownCount#]</w:t>
            </w:r>
          </w:p>
        </w:tc>
      </w:tr>
    </w:tbl>
    <w:p w14:paraId="22E22F0E" w14:textId="77777777" w:rsidR="00A74632" w:rsidRDefault="002955FF">
      <w:pPr>
        <w:pStyle w:val="4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1.2</w:t>
      </w:r>
      <w:r>
        <w:rPr>
          <w:rFonts w:ascii="Times New Roman" w:eastAsia="仿宋" w:hAnsi="Times New Roman" w:cs="Times New Roman"/>
        </w:rPr>
        <w:t>按学校办学类型（大类）调查数量情况</w:t>
      </w:r>
    </w:p>
    <w:p w14:paraId="5A33FA62" w14:textId="04EB1484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按学校办学类型（大类）分为基础教育、中等职业教育、高等教育</w:t>
      </w:r>
      <w:r>
        <w:rPr>
          <w:rFonts w:ascii="Times New Roman" w:eastAsia="仿宋" w:hAnsi="Times New Roman" w:cs="Times New Roman"/>
        </w:rPr>
        <w:t>3</w:t>
      </w:r>
      <w:r>
        <w:rPr>
          <w:rFonts w:ascii="Times New Roman" w:eastAsia="仿宋" w:hAnsi="Times New Roman" w:cs="Times New Roman"/>
        </w:rPr>
        <w:t>类。</w:t>
      </w:r>
      <w:r w:rsidR="00134ED7">
        <w:rPr>
          <w:rFonts w:ascii="Times New Roman" w:eastAsia="仿宋" w:hAnsi="Times New Roman" w:cs="Times New Roman" w:hint="eastAsia"/>
        </w:rPr>
        <w:t>{</w:t>
      </w:r>
      <w:r w:rsidR="00B708C9">
        <w:rPr>
          <w:rFonts w:ascii="Times New Roman" w:eastAsia="仿宋" w:hAnsi="Times New Roman" w:cs="Times New Roman"/>
        </w:rPr>
        <w:t>zrzhczt.zrzhczt_dxbmMjkeyMaxmin.zrzhczt_ggfwss_xx_xxjgbxlxdl</w:t>
      </w:r>
      <w:r w:rsidR="00134ED7">
        <w:rPr>
          <w:rFonts w:ascii="Times New Roman" w:eastAsia="仿宋" w:hAnsi="Times New Roman" w:cs="Times New Roman"/>
        </w:rPr>
        <w:t>}</w:t>
      </w:r>
      <w:del w:id="797" w:author="NANA" w:date="2022-05-11T15:39:00Z">
        <w:r>
          <w:rPr>
            <w:rFonts w:ascii="Times New Roman" w:eastAsia="仿宋" w:hAnsi="Times New Roman" w:cs="Times New Roman"/>
          </w:rPr>
          <w:delText>，调查数量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 w:hint="eastAsia"/>
          </w:rPr>
          <w:delText>个</w:delText>
        </w:r>
        <w:r>
          <w:rPr>
            <w:rFonts w:ascii="Times New Roman" w:eastAsia="仿宋" w:hAnsi="Times New Roman" w:cs="Times New Roman"/>
          </w:rPr>
          <w:delText>；调查数量最少的是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/>
          </w:rPr>
          <w:delText>，调查数量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 w:hint="eastAsia"/>
          </w:rPr>
          <w:delText>个</w:delText>
        </w:r>
      </w:del>
      <w:r>
        <w:rPr>
          <w:rFonts w:ascii="Times New Roman" w:eastAsia="仿宋" w:hAnsi="Times New Roman" w:cs="Times New Roman"/>
        </w:rPr>
        <w:t>。</w:t>
      </w:r>
    </w:p>
    <w:p w14:paraId="17197AB0" w14:textId="77777777" w:rsidR="00A74632" w:rsidRPr="00A74632" w:rsidRDefault="002955FF">
      <w:pPr>
        <w:pStyle w:val="a3"/>
        <w:keepNext/>
        <w:ind w:firstLineChars="200" w:firstLine="420"/>
        <w:jc w:val="right"/>
        <w:rPr>
          <w:rFonts w:ascii="宋体" w:eastAsia="宋体" w:hAnsi="宋体" w:cs="宋体"/>
          <w:rPrChange w:id="798" w:author="NANA" w:date="2022-04-28T15:09:00Z">
            <w:rPr>
              <w:rFonts w:ascii="Times New Roman" w:eastAsia="仿宋" w:hAnsi="Times New Roman" w:cs="Times New Roman"/>
            </w:rPr>
          </w:rPrChange>
        </w:rPr>
        <w:pPrChange w:id="799" w:author="NANA" w:date="2022-04-28T14:54:00Z">
          <w:pPr>
            <w:ind w:firstLineChars="200" w:firstLine="420"/>
          </w:pPr>
        </w:pPrChange>
      </w:pPr>
      <w:ins w:id="800" w:author="NANA" w:date="2022-04-28T14:53:00Z">
        <w:r>
          <w:rPr>
            <w:rFonts w:ascii="宋体" w:eastAsia="宋体" w:hAnsi="宋体" w:cs="宋体" w:hint="eastAsia"/>
            <w:sz w:val="21"/>
            <w:szCs w:val="21"/>
            <w:rPrChange w:id="801" w:author="NANA" w:date="2022-04-28T15:09:00Z">
              <w:rPr>
                <w:rFonts w:hint="eastAsia"/>
                <w:sz w:val="21"/>
                <w:szCs w:val="21"/>
              </w:rPr>
            </w:rPrChange>
          </w:rPr>
          <w:lastRenderedPageBreak/>
          <w:t>单位：个</w:t>
        </w:r>
      </w:ins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"/>
        <w:gridCol w:w="1790"/>
        <w:gridCol w:w="216"/>
        <w:gridCol w:w="1364"/>
        <w:gridCol w:w="216"/>
        <w:gridCol w:w="1488"/>
        <w:gridCol w:w="216"/>
        <w:gridCol w:w="3223"/>
      </w:tblGrid>
      <w:tr w:rsidR="00A86DF2" w14:paraId="255D949B" w14:textId="77777777" w:rsidTr="002F7280">
        <w:trPr>
          <w:trHeight w:val="270"/>
          <w:tblHeader/>
          <w:jc w:val="center"/>
        </w:trPr>
        <w:tc>
          <w:tcPr>
            <w:tcW w:w="1591" w:type="pct"/>
            <w:gridSpan w:val="2"/>
            <w:shd w:val="clear" w:color="auto" w:fill="auto"/>
            <w:noWrap/>
            <w:vAlign w:val="center"/>
          </w:tcPr>
          <w:p w14:paraId="478479CB" w14:textId="77777777" w:rsidR="00A74632" w:rsidRDefault="002955FF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del w:id="802" w:author="NANA" w:date="2022-04-29T14:40:00Z">
              <w:r>
                <w:rPr>
                  <w:rFonts w:ascii="Times New Roman" w:eastAsia="仿宋" w:hAnsi="Times New Roman" w:cs="Times New Roman"/>
                  <w:color w:val="000000"/>
                  <w:kern w:val="0"/>
                  <w:sz w:val="22"/>
                </w:rPr>
                <w:delText>省份</w:delText>
              </w:r>
            </w:del>
            <w:ins w:id="803" w:author="NANA" w:date="2022-04-29T14:40:00Z">
              <w:r>
                <w:rPr>
                  <w:rFonts w:ascii="Times New Roman" w:eastAsia="仿宋" w:hAnsi="Times New Roman" w:cs="Times New Roman" w:hint="eastAsia"/>
                  <w:color w:val="000000"/>
                  <w:kern w:val="0"/>
                  <w:sz w:val="22"/>
                </w:rPr>
                <w:t>区划名称</w:t>
              </w:r>
            </w:ins>
          </w:p>
        </w:tc>
        <w:tc>
          <w:tcPr>
            <w:tcW w:w="759" w:type="pct"/>
            <w:gridSpan w:val="2"/>
            <w:shd w:val="clear" w:color="auto" w:fill="auto"/>
            <w:noWrap/>
            <w:vAlign w:val="center"/>
          </w:tcPr>
          <w:p w14:paraId="40414201" w14:textId="77777777" w:rsidR="00A74632" w:rsidRDefault="002955FF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仿宋" w:hAnsi="Times New Roman" w:cs="Times New Roman"/>
              </w:rPr>
              <w:t>基础教育</w:t>
            </w:r>
          </w:p>
        </w:tc>
        <w:tc>
          <w:tcPr>
            <w:tcW w:w="825" w:type="pct"/>
            <w:gridSpan w:val="2"/>
            <w:shd w:val="clear" w:color="auto" w:fill="auto"/>
            <w:noWrap/>
            <w:vAlign w:val="center"/>
          </w:tcPr>
          <w:p w14:paraId="228DF15D" w14:textId="77777777" w:rsidR="00A74632" w:rsidRDefault="002955FF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仿宋" w:hAnsi="Times New Roman" w:cs="Times New Roman"/>
              </w:rPr>
              <w:t>中等职业教育</w:t>
            </w:r>
          </w:p>
        </w:tc>
        <w:tc>
          <w:tcPr>
            <w:tcW w:w="1825" w:type="pct"/>
            <w:gridSpan w:val="2"/>
            <w:shd w:val="clear" w:color="auto" w:fill="auto"/>
            <w:noWrap/>
            <w:vAlign w:val="center"/>
          </w:tcPr>
          <w:p w14:paraId="3A713DD3" w14:textId="77777777" w:rsidR="00A74632" w:rsidRDefault="002955FF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仿宋" w:hAnsi="Times New Roman" w:cs="Times New Roman"/>
              </w:rPr>
              <w:t>高等教育</w:t>
            </w:r>
          </w:p>
        </w:tc>
      </w:tr>
      <w:tr w:rsidR="00A86DF2" w14:paraId="54920ABF" w14:textId="77777777" w:rsidTr="002F7280">
        <w:trPr>
          <w:trHeight w:val="270"/>
          <w:jc w:val="center"/>
        </w:trPr>
        <w:tc>
          <w:tcPr>
            <w:tcW w:w="1591" w:type="pct"/>
            <w:gridSpan w:val="2"/>
            <w:shd w:val="clear" w:color="auto" w:fill="auto"/>
            <w:noWrap/>
            <w:vAlign w:val="center"/>
          </w:tcPr>
          <w:p w14:paraId="121AC6B1" w14:textId="208AF93A" w:rsidR="00A74632" w:rsidRDefault="00A86DF2">
            <w:pPr>
              <w:widowControl/>
              <w:jc w:val="center"/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r w:rsidRPr="00A86DF2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[#zrzhczt.zrzhczt_dxbmMjkeyDetail.zrzhczt_ggfwss_xx_levDownCount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@col#</w:t>
            </w:r>
            <w:r w:rsidR="00134ED7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col.name</w:t>
            </w:r>
            <w:r w:rsidR="00134ED7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759" w:type="pct"/>
            <w:gridSpan w:val="2"/>
            <w:shd w:val="clear" w:color="auto" w:fill="auto"/>
            <w:noWrap/>
            <w:vAlign w:val="center"/>
          </w:tcPr>
          <w:p w14:paraId="2845399C" w14:textId="0FD39D74" w:rsidR="00A74632" w:rsidRPr="00A86DF2" w:rsidRDefault="00134ED7">
            <w:pPr>
              <w:widowControl/>
              <w:jc w:val="center"/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="00A86DF2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col.zrzhczt_ggfwss_xx_xxjgbxlxdl_</w:t>
            </w:r>
            <w:r w:rsidR="00A86DF2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基础教育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825" w:type="pct"/>
            <w:gridSpan w:val="2"/>
            <w:shd w:val="clear" w:color="auto" w:fill="auto"/>
            <w:noWrap/>
            <w:vAlign w:val="center"/>
          </w:tcPr>
          <w:p w14:paraId="02BFF030" w14:textId="375943E8" w:rsidR="00A74632" w:rsidRDefault="00134ED7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="00A86DF2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col.zrzhczt_ggfwss_xx_xxjgbxlxdl_</w:t>
            </w:r>
            <w:r w:rsidR="00A86DF2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中等职业教育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1825" w:type="pct"/>
            <w:gridSpan w:val="2"/>
            <w:shd w:val="clear" w:color="auto" w:fill="auto"/>
            <w:noWrap/>
            <w:vAlign w:val="center"/>
          </w:tcPr>
          <w:p w14:paraId="186E251A" w14:textId="657E1682" w:rsidR="00A74632" w:rsidRDefault="00134ED7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="00A86DF2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col.zrzhczt_ggfwss_xx_xxjgbxlxdl_</w:t>
            </w:r>
            <w:r w:rsidR="00A86DF2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高等教育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  <w:r w:rsidR="00A86DF2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#</w:t>
            </w:r>
            <w:r w:rsidR="00A86DF2"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  <w:t>zrzhczt.zrzhczt_dxbmMjkeyDetail.</w:t>
            </w:r>
            <w:r w:rsidR="00A86DF2" w:rsidRPr="00D74905"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  <w:t>zrzhczt_ggfwss_xx_levDownCount</w:t>
            </w:r>
            <w:r w:rsidR="00A86DF2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#]</w:t>
            </w:r>
          </w:p>
        </w:tc>
      </w:tr>
      <w:tr w:rsidR="00A86DF2" w14:paraId="743B08E4" w14:textId="77777777" w:rsidTr="002F7280">
        <w:trPr>
          <w:gridAfter w:val="1"/>
          <w:wAfter w:w="3223" w:type="dxa"/>
          <w:trHeight w:val="270"/>
          <w:jc w:val="center"/>
          <w:del w:id="804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2917A423" w14:textId="77777777" w:rsidR="00A74632" w:rsidRDefault="002955FF">
            <w:pPr>
              <w:widowControl/>
              <w:jc w:val="center"/>
              <w:rPr>
                <w:del w:id="80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06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山西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0B009854" w14:textId="77777777" w:rsidR="00A74632" w:rsidRDefault="00A74632">
            <w:pPr>
              <w:widowControl/>
              <w:jc w:val="center"/>
              <w:rPr>
                <w:del w:id="80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0E0782D" w14:textId="77777777" w:rsidR="00A74632" w:rsidRDefault="00A74632">
            <w:pPr>
              <w:widowControl/>
              <w:jc w:val="center"/>
              <w:rPr>
                <w:del w:id="80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2E6F2FE3" w14:textId="77777777" w:rsidR="00A74632" w:rsidRDefault="00A74632">
            <w:pPr>
              <w:widowControl/>
              <w:jc w:val="center"/>
              <w:rPr>
                <w:del w:id="80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00A856A9" w14:textId="77777777" w:rsidTr="002F7280">
        <w:trPr>
          <w:gridAfter w:val="1"/>
          <w:wAfter w:w="3223" w:type="dxa"/>
          <w:trHeight w:val="270"/>
          <w:jc w:val="center"/>
          <w:del w:id="810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0C6B2B01" w14:textId="77777777" w:rsidR="00A74632" w:rsidRDefault="002955FF">
            <w:pPr>
              <w:widowControl/>
              <w:jc w:val="center"/>
              <w:rPr>
                <w:del w:id="81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12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内蒙古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065D6BCE" w14:textId="77777777" w:rsidR="00A74632" w:rsidRDefault="00A74632">
            <w:pPr>
              <w:widowControl/>
              <w:jc w:val="center"/>
              <w:rPr>
                <w:del w:id="81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8FD7848" w14:textId="77777777" w:rsidR="00A74632" w:rsidRDefault="00A74632">
            <w:pPr>
              <w:widowControl/>
              <w:jc w:val="center"/>
              <w:rPr>
                <w:del w:id="81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3EFC2FB5" w14:textId="77777777" w:rsidR="00A74632" w:rsidRDefault="00A74632">
            <w:pPr>
              <w:widowControl/>
              <w:jc w:val="center"/>
              <w:rPr>
                <w:del w:id="81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0BBA719E" w14:textId="77777777" w:rsidTr="002F7280">
        <w:trPr>
          <w:gridAfter w:val="1"/>
          <w:wAfter w:w="3223" w:type="dxa"/>
          <w:trHeight w:val="270"/>
          <w:jc w:val="center"/>
          <w:del w:id="816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1B501506" w14:textId="77777777" w:rsidR="00A74632" w:rsidRDefault="002955FF">
            <w:pPr>
              <w:widowControl/>
              <w:jc w:val="center"/>
              <w:rPr>
                <w:del w:id="81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18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辽宁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A433E66" w14:textId="77777777" w:rsidR="00A74632" w:rsidRDefault="00A74632">
            <w:pPr>
              <w:widowControl/>
              <w:jc w:val="center"/>
              <w:rPr>
                <w:del w:id="81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0BDCA3D" w14:textId="77777777" w:rsidR="00A74632" w:rsidRDefault="00A74632">
            <w:pPr>
              <w:widowControl/>
              <w:jc w:val="center"/>
              <w:rPr>
                <w:del w:id="82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7C04514F" w14:textId="77777777" w:rsidR="00A74632" w:rsidRDefault="00A74632">
            <w:pPr>
              <w:widowControl/>
              <w:jc w:val="center"/>
              <w:rPr>
                <w:del w:id="82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1DF9D94B" w14:textId="77777777" w:rsidTr="002F7280">
        <w:trPr>
          <w:gridAfter w:val="1"/>
          <w:wAfter w:w="3223" w:type="dxa"/>
          <w:trHeight w:val="270"/>
          <w:jc w:val="center"/>
          <w:del w:id="822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223ADA75" w14:textId="77777777" w:rsidR="00A74632" w:rsidRDefault="002955FF">
            <w:pPr>
              <w:widowControl/>
              <w:jc w:val="center"/>
              <w:rPr>
                <w:del w:id="82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24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吉林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6DB7399" w14:textId="77777777" w:rsidR="00A74632" w:rsidRDefault="00A74632">
            <w:pPr>
              <w:widowControl/>
              <w:jc w:val="center"/>
              <w:rPr>
                <w:del w:id="82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BEE9E27" w14:textId="77777777" w:rsidR="00A74632" w:rsidRDefault="00A74632">
            <w:pPr>
              <w:widowControl/>
              <w:jc w:val="center"/>
              <w:rPr>
                <w:del w:id="82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3C363BC0" w14:textId="77777777" w:rsidR="00A74632" w:rsidRDefault="00A74632">
            <w:pPr>
              <w:widowControl/>
              <w:jc w:val="center"/>
              <w:rPr>
                <w:del w:id="82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0FD939F0" w14:textId="77777777" w:rsidTr="002F7280">
        <w:trPr>
          <w:gridAfter w:val="1"/>
          <w:wAfter w:w="3223" w:type="dxa"/>
          <w:trHeight w:val="270"/>
          <w:jc w:val="center"/>
          <w:del w:id="828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78B82E4A" w14:textId="77777777" w:rsidR="00A74632" w:rsidRDefault="002955FF">
            <w:pPr>
              <w:widowControl/>
              <w:jc w:val="center"/>
              <w:rPr>
                <w:del w:id="82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30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黑龙江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CD4B45C" w14:textId="77777777" w:rsidR="00A74632" w:rsidRDefault="00A74632">
            <w:pPr>
              <w:widowControl/>
              <w:jc w:val="center"/>
              <w:rPr>
                <w:del w:id="83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1718016B" w14:textId="77777777" w:rsidR="00A74632" w:rsidRDefault="00A74632">
            <w:pPr>
              <w:widowControl/>
              <w:jc w:val="center"/>
              <w:rPr>
                <w:del w:id="83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0EFB311A" w14:textId="77777777" w:rsidR="00A74632" w:rsidRDefault="00A74632">
            <w:pPr>
              <w:widowControl/>
              <w:jc w:val="center"/>
              <w:rPr>
                <w:del w:id="83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2DBB55D4" w14:textId="77777777" w:rsidTr="002F7280">
        <w:trPr>
          <w:gridAfter w:val="1"/>
          <w:wAfter w:w="3223" w:type="dxa"/>
          <w:trHeight w:val="270"/>
          <w:jc w:val="center"/>
          <w:del w:id="834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2E4A4818" w14:textId="77777777" w:rsidR="00A74632" w:rsidRDefault="002955FF">
            <w:pPr>
              <w:widowControl/>
              <w:jc w:val="center"/>
              <w:rPr>
                <w:del w:id="83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36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上海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72BC929D" w14:textId="77777777" w:rsidR="00A74632" w:rsidRDefault="00A74632">
            <w:pPr>
              <w:widowControl/>
              <w:jc w:val="center"/>
              <w:rPr>
                <w:del w:id="83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7517F54" w14:textId="77777777" w:rsidR="00A74632" w:rsidRDefault="00A74632">
            <w:pPr>
              <w:widowControl/>
              <w:jc w:val="center"/>
              <w:rPr>
                <w:del w:id="83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1C8EA1BE" w14:textId="77777777" w:rsidR="00A74632" w:rsidRDefault="00A74632">
            <w:pPr>
              <w:widowControl/>
              <w:jc w:val="center"/>
              <w:rPr>
                <w:del w:id="83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1D3FF9F1" w14:textId="77777777" w:rsidTr="002F7280">
        <w:trPr>
          <w:gridAfter w:val="1"/>
          <w:wAfter w:w="3223" w:type="dxa"/>
          <w:trHeight w:val="270"/>
          <w:jc w:val="center"/>
          <w:del w:id="840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7144D954" w14:textId="77777777" w:rsidR="00A74632" w:rsidRDefault="002955FF">
            <w:pPr>
              <w:widowControl/>
              <w:jc w:val="center"/>
              <w:rPr>
                <w:del w:id="84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42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江苏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79525B4E" w14:textId="77777777" w:rsidR="00A74632" w:rsidRDefault="00A74632">
            <w:pPr>
              <w:widowControl/>
              <w:jc w:val="center"/>
              <w:rPr>
                <w:del w:id="84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785BFD6" w14:textId="77777777" w:rsidR="00A74632" w:rsidRDefault="00A74632">
            <w:pPr>
              <w:widowControl/>
              <w:jc w:val="center"/>
              <w:rPr>
                <w:del w:id="84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111D625E" w14:textId="77777777" w:rsidR="00A74632" w:rsidRDefault="00A74632">
            <w:pPr>
              <w:widowControl/>
              <w:jc w:val="center"/>
              <w:rPr>
                <w:del w:id="84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5F8AC20E" w14:textId="77777777" w:rsidTr="002F7280">
        <w:trPr>
          <w:gridAfter w:val="1"/>
          <w:wAfter w:w="3223" w:type="dxa"/>
          <w:trHeight w:val="270"/>
          <w:jc w:val="center"/>
          <w:del w:id="846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2BA37400" w14:textId="77777777" w:rsidR="00A74632" w:rsidRDefault="002955FF">
            <w:pPr>
              <w:widowControl/>
              <w:jc w:val="center"/>
              <w:rPr>
                <w:del w:id="84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48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浙江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8A5E20B" w14:textId="77777777" w:rsidR="00A74632" w:rsidRDefault="00A74632">
            <w:pPr>
              <w:widowControl/>
              <w:jc w:val="center"/>
              <w:rPr>
                <w:del w:id="84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EDD82C2" w14:textId="77777777" w:rsidR="00A74632" w:rsidRDefault="00A74632">
            <w:pPr>
              <w:widowControl/>
              <w:jc w:val="center"/>
              <w:rPr>
                <w:del w:id="85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22EE2040" w14:textId="77777777" w:rsidR="00A74632" w:rsidRDefault="00A74632">
            <w:pPr>
              <w:widowControl/>
              <w:jc w:val="center"/>
              <w:rPr>
                <w:del w:id="85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00D45A95" w14:textId="77777777" w:rsidTr="002F7280">
        <w:trPr>
          <w:gridAfter w:val="1"/>
          <w:wAfter w:w="3223" w:type="dxa"/>
          <w:trHeight w:val="270"/>
          <w:jc w:val="center"/>
          <w:del w:id="852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5C41EE54" w14:textId="77777777" w:rsidR="00A74632" w:rsidRDefault="002955FF">
            <w:pPr>
              <w:widowControl/>
              <w:jc w:val="center"/>
              <w:rPr>
                <w:del w:id="85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54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安徽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860E2C2" w14:textId="77777777" w:rsidR="00A74632" w:rsidRDefault="00A74632">
            <w:pPr>
              <w:widowControl/>
              <w:jc w:val="center"/>
              <w:rPr>
                <w:del w:id="85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7E808F0" w14:textId="77777777" w:rsidR="00A74632" w:rsidRDefault="00A74632">
            <w:pPr>
              <w:widowControl/>
              <w:jc w:val="center"/>
              <w:rPr>
                <w:del w:id="85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4BABBE92" w14:textId="77777777" w:rsidR="00A74632" w:rsidRDefault="00A74632">
            <w:pPr>
              <w:widowControl/>
              <w:jc w:val="center"/>
              <w:rPr>
                <w:del w:id="85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411087F1" w14:textId="77777777" w:rsidTr="002F7280">
        <w:trPr>
          <w:gridAfter w:val="1"/>
          <w:wAfter w:w="3223" w:type="dxa"/>
          <w:trHeight w:val="270"/>
          <w:jc w:val="center"/>
          <w:del w:id="858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16D69A48" w14:textId="77777777" w:rsidR="00A74632" w:rsidRDefault="002955FF">
            <w:pPr>
              <w:widowControl/>
              <w:jc w:val="center"/>
              <w:rPr>
                <w:del w:id="85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60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福建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1E97FBE" w14:textId="77777777" w:rsidR="00A74632" w:rsidRDefault="00A74632">
            <w:pPr>
              <w:widowControl/>
              <w:jc w:val="center"/>
              <w:rPr>
                <w:del w:id="86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5D66FB8" w14:textId="77777777" w:rsidR="00A74632" w:rsidRDefault="00A74632">
            <w:pPr>
              <w:widowControl/>
              <w:jc w:val="center"/>
              <w:rPr>
                <w:del w:id="86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7E88BB8F" w14:textId="77777777" w:rsidR="00A74632" w:rsidRDefault="00A74632">
            <w:pPr>
              <w:widowControl/>
              <w:jc w:val="center"/>
              <w:rPr>
                <w:del w:id="86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69CE89E3" w14:textId="77777777" w:rsidTr="002F7280">
        <w:trPr>
          <w:gridAfter w:val="1"/>
          <w:wAfter w:w="3223" w:type="dxa"/>
          <w:trHeight w:val="270"/>
          <w:jc w:val="center"/>
          <w:del w:id="864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6227805D" w14:textId="77777777" w:rsidR="00A74632" w:rsidRDefault="002955FF">
            <w:pPr>
              <w:widowControl/>
              <w:jc w:val="center"/>
              <w:rPr>
                <w:del w:id="86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66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江西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207456BD" w14:textId="77777777" w:rsidR="00A74632" w:rsidRDefault="00A74632">
            <w:pPr>
              <w:widowControl/>
              <w:jc w:val="center"/>
              <w:rPr>
                <w:del w:id="86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2A305A2B" w14:textId="77777777" w:rsidR="00A74632" w:rsidRDefault="00A74632">
            <w:pPr>
              <w:widowControl/>
              <w:jc w:val="center"/>
              <w:rPr>
                <w:del w:id="86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1BFFDE5E" w14:textId="77777777" w:rsidR="00A74632" w:rsidRDefault="00A74632">
            <w:pPr>
              <w:widowControl/>
              <w:jc w:val="center"/>
              <w:rPr>
                <w:del w:id="86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7EAAFC4F" w14:textId="77777777" w:rsidTr="002F7280">
        <w:trPr>
          <w:gridAfter w:val="1"/>
          <w:wAfter w:w="3223" w:type="dxa"/>
          <w:trHeight w:val="270"/>
          <w:jc w:val="center"/>
          <w:del w:id="870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74D703E5" w14:textId="77777777" w:rsidR="00A74632" w:rsidRDefault="002955FF">
            <w:pPr>
              <w:widowControl/>
              <w:jc w:val="center"/>
              <w:rPr>
                <w:del w:id="87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72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山东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77BD5AC1" w14:textId="77777777" w:rsidR="00A74632" w:rsidRDefault="00A74632">
            <w:pPr>
              <w:widowControl/>
              <w:jc w:val="center"/>
              <w:rPr>
                <w:del w:id="87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64F93FA" w14:textId="77777777" w:rsidR="00A74632" w:rsidRDefault="00A74632">
            <w:pPr>
              <w:widowControl/>
              <w:jc w:val="center"/>
              <w:rPr>
                <w:del w:id="87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25ECAD05" w14:textId="77777777" w:rsidR="00A74632" w:rsidRDefault="00A74632">
            <w:pPr>
              <w:widowControl/>
              <w:jc w:val="center"/>
              <w:rPr>
                <w:del w:id="87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0A9A647C" w14:textId="77777777" w:rsidTr="002F7280">
        <w:trPr>
          <w:gridAfter w:val="1"/>
          <w:wAfter w:w="3223" w:type="dxa"/>
          <w:trHeight w:val="270"/>
          <w:jc w:val="center"/>
          <w:del w:id="876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0950C918" w14:textId="77777777" w:rsidR="00A74632" w:rsidRDefault="002955FF">
            <w:pPr>
              <w:widowControl/>
              <w:jc w:val="center"/>
              <w:rPr>
                <w:del w:id="87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78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河南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7B3F5D1B" w14:textId="77777777" w:rsidR="00A74632" w:rsidRDefault="00A74632">
            <w:pPr>
              <w:widowControl/>
              <w:jc w:val="center"/>
              <w:rPr>
                <w:del w:id="87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8E3C846" w14:textId="77777777" w:rsidR="00A74632" w:rsidRDefault="00A74632">
            <w:pPr>
              <w:widowControl/>
              <w:jc w:val="center"/>
              <w:rPr>
                <w:del w:id="88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6586FBD2" w14:textId="77777777" w:rsidR="00A74632" w:rsidRDefault="00A74632">
            <w:pPr>
              <w:widowControl/>
              <w:jc w:val="center"/>
              <w:rPr>
                <w:del w:id="88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41D6C149" w14:textId="77777777" w:rsidTr="002F7280">
        <w:trPr>
          <w:gridAfter w:val="1"/>
          <w:wAfter w:w="3223" w:type="dxa"/>
          <w:trHeight w:val="270"/>
          <w:jc w:val="center"/>
          <w:del w:id="882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341CE415" w14:textId="77777777" w:rsidR="00A74632" w:rsidRDefault="002955FF">
            <w:pPr>
              <w:widowControl/>
              <w:jc w:val="center"/>
              <w:rPr>
                <w:del w:id="88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84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湖北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5366B69F" w14:textId="77777777" w:rsidR="00A74632" w:rsidRDefault="00A74632">
            <w:pPr>
              <w:widowControl/>
              <w:jc w:val="center"/>
              <w:rPr>
                <w:del w:id="88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2678C60F" w14:textId="77777777" w:rsidR="00A74632" w:rsidRDefault="00A74632">
            <w:pPr>
              <w:widowControl/>
              <w:jc w:val="center"/>
              <w:rPr>
                <w:del w:id="88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0252EE31" w14:textId="77777777" w:rsidR="00A74632" w:rsidRDefault="00A74632">
            <w:pPr>
              <w:widowControl/>
              <w:jc w:val="center"/>
              <w:rPr>
                <w:del w:id="88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669ADAD3" w14:textId="77777777" w:rsidTr="002F7280">
        <w:trPr>
          <w:gridAfter w:val="1"/>
          <w:wAfter w:w="3223" w:type="dxa"/>
          <w:trHeight w:val="270"/>
          <w:jc w:val="center"/>
          <w:del w:id="888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0978569C" w14:textId="77777777" w:rsidR="00A74632" w:rsidRDefault="002955FF">
            <w:pPr>
              <w:widowControl/>
              <w:jc w:val="center"/>
              <w:rPr>
                <w:del w:id="88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90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湖南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89F531F" w14:textId="77777777" w:rsidR="00A74632" w:rsidRDefault="00A74632">
            <w:pPr>
              <w:widowControl/>
              <w:jc w:val="center"/>
              <w:rPr>
                <w:del w:id="89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344ABCC" w14:textId="77777777" w:rsidR="00A74632" w:rsidRDefault="00A74632">
            <w:pPr>
              <w:widowControl/>
              <w:jc w:val="center"/>
              <w:rPr>
                <w:del w:id="89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3C7F7B4A" w14:textId="77777777" w:rsidR="00A74632" w:rsidRDefault="00A74632">
            <w:pPr>
              <w:widowControl/>
              <w:jc w:val="center"/>
              <w:rPr>
                <w:del w:id="89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0F30E9C4" w14:textId="77777777" w:rsidTr="002F7280">
        <w:trPr>
          <w:gridAfter w:val="1"/>
          <w:wAfter w:w="3223" w:type="dxa"/>
          <w:trHeight w:val="270"/>
          <w:jc w:val="center"/>
          <w:del w:id="894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625E9984" w14:textId="77777777" w:rsidR="00A74632" w:rsidRDefault="002955FF">
            <w:pPr>
              <w:widowControl/>
              <w:jc w:val="center"/>
              <w:rPr>
                <w:del w:id="89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896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广东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2344FF8" w14:textId="77777777" w:rsidR="00A74632" w:rsidRDefault="00A74632">
            <w:pPr>
              <w:widowControl/>
              <w:jc w:val="center"/>
              <w:rPr>
                <w:del w:id="89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0BECBB6F" w14:textId="77777777" w:rsidR="00A74632" w:rsidRDefault="00A74632">
            <w:pPr>
              <w:widowControl/>
              <w:jc w:val="center"/>
              <w:rPr>
                <w:del w:id="89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13DF38BD" w14:textId="77777777" w:rsidR="00A74632" w:rsidRDefault="00A74632">
            <w:pPr>
              <w:widowControl/>
              <w:jc w:val="center"/>
              <w:rPr>
                <w:del w:id="89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5E5E8EDD" w14:textId="77777777" w:rsidTr="002F7280">
        <w:trPr>
          <w:gridAfter w:val="1"/>
          <w:wAfter w:w="3223" w:type="dxa"/>
          <w:trHeight w:val="270"/>
          <w:jc w:val="center"/>
          <w:del w:id="900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4197526F" w14:textId="77777777" w:rsidR="00A74632" w:rsidRDefault="002955FF">
            <w:pPr>
              <w:widowControl/>
              <w:jc w:val="center"/>
              <w:rPr>
                <w:del w:id="90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02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广西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5424AF5" w14:textId="77777777" w:rsidR="00A74632" w:rsidRDefault="00A74632">
            <w:pPr>
              <w:widowControl/>
              <w:jc w:val="center"/>
              <w:rPr>
                <w:del w:id="90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B4282A7" w14:textId="77777777" w:rsidR="00A74632" w:rsidRDefault="00A74632">
            <w:pPr>
              <w:widowControl/>
              <w:jc w:val="center"/>
              <w:rPr>
                <w:del w:id="90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019B1EDB" w14:textId="77777777" w:rsidR="00A74632" w:rsidRDefault="00A74632">
            <w:pPr>
              <w:widowControl/>
              <w:jc w:val="center"/>
              <w:rPr>
                <w:del w:id="90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69737098" w14:textId="77777777" w:rsidTr="002F7280">
        <w:trPr>
          <w:gridAfter w:val="1"/>
          <w:wAfter w:w="3223" w:type="dxa"/>
          <w:trHeight w:val="270"/>
          <w:jc w:val="center"/>
          <w:del w:id="906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6820549A" w14:textId="77777777" w:rsidR="00A74632" w:rsidRDefault="002955FF">
            <w:pPr>
              <w:widowControl/>
              <w:jc w:val="center"/>
              <w:rPr>
                <w:del w:id="90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08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海南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B5A875D" w14:textId="77777777" w:rsidR="00A74632" w:rsidRDefault="00A74632">
            <w:pPr>
              <w:widowControl/>
              <w:jc w:val="center"/>
              <w:rPr>
                <w:del w:id="90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1B07D873" w14:textId="77777777" w:rsidR="00A74632" w:rsidRDefault="00A74632">
            <w:pPr>
              <w:widowControl/>
              <w:jc w:val="center"/>
              <w:rPr>
                <w:del w:id="91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17076934" w14:textId="77777777" w:rsidR="00A74632" w:rsidRDefault="00A74632">
            <w:pPr>
              <w:widowControl/>
              <w:jc w:val="center"/>
              <w:rPr>
                <w:del w:id="91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4D9031AB" w14:textId="77777777" w:rsidTr="002F7280">
        <w:trPr>
          <w:gridAfter w:val="1"/>
          <w:wAfter w:w="3223" w:type="dxa"/>
          <w:trHeight w:val="270"/>
          <w:jc w:val="center"/>
          <w:del w:id="912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63855D10" w14:textId="77777777" w:rsidR="00A74632" w:rsidRDefault="002955FF">
            <w:pPr>
              <w:widowControl/>
              <w:jc w:val="center"/>
              <w:rPr>
                <w:del w:id="91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14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重庆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0E502D25" w14:textId="77777777" w:rsidR="00A74632" w:rsidRDefault="00A74632">
            <w:pPr>
              <w:widowControl/>
              <w:jc w:val="center"/>
              <w:rPr>
                <w:del w:id="91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4E0A15C" w14:textId="77777777" w:rsidR="00A74632" w:rsidRDefault="00A74632">
            <w:pPr>
              <w:widowControl/>
              <w:jc w:val="center"/>
              <w:rPr>
                <w:del w:id="91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289B13C0" w14:textId="77777777" w:rsidR="00A74632" w:rsidRDefault="00A74632">
            <w:pPr>
              <w:widowControl/>
              <w:jc w:val="center"/>
              <w:rPr>
                <w:del w:id="91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01752698" w14:textId="77777777" w:rsidTr="002F7280">
        <w:trPr>
          <w:gridAfter w:val="1"/>
          <w:wAfter w:w="3223" w:type="dxa"/>
          <w:trHeight w:val="270"/>
          <w:jc w:val="center"/>
          <w:del w:id="918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2F8044BD" w14:textId="77777777" w:rsidR="00A74632" w:rsidRDefault="002955FF">
            <w:pPr>
              <w:widowControl/>
              <w:jc w:val="center"/>
              <w:rPr>
                <w:del w:id="91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20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四川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6D9E30B" w14:textId="77777777" w:rsidR="00A74632" w:rsidRDefault="00A74632">
            <w:pPr>
              <w:widowControl/>
              <w:jc w:val="center"/>
              <w:rPr>
                <w:del w:id="92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FE81BC6" w14:textId="77777777" w:rsidR="00A74632" w:rsidRDefault="00A74632">
            <w:pPr>
              <w:widowControl/>
              <w:jc w:val="center"/>
              <w:rPr>
                <w:del w:id="92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167E61A9" w14:textId="77777777" w:rsidR="00A74632" w:rsidRDefault="00A74632">
            <w:pPr>
              <w:widowControl/>
              <w:jc w:val="center"/>
              <w:rPr>
                <w:del w:id="92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7C4374AD" w14:textId="77777777" w:rsidTr="002F7280">
        <w:trPr>
          <w:gridAfter w:val="1"/>
          <w:wAfter w:w="3223" w:type="dxa"/>
          <w:trHeight w:val="270"/>
          <w:jc w:val="center"/>
          <w:del w:id="924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72E4B1BE" w14:textId="77777777" w:rsidR="00A74632" w:rsidRDefault="002955FF">
            <w:pPr>
              <w:widowControl/>
              <w:jc w:val="center"/>
              <w:rPr>
                <w:del w:id="92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26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贵州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A83AE53" w14:textId="77777777" w:rsidR="00A74632" w:rsidRDefault="00A74632">
            <w:pPr>
              <w:widowControl/>
              <w:jc w:val="center"/>
              <w:rPr>
                <w:del w:id="92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8C379FF" w14:textId="77777777" w:rsidR="00A74632" w:rsidRDefault="00A74632">
            <w:pPr>
              <w:widowControl/>
              <w:jc w:val="center"/>
              <w:rPr>
                <w:del w:id="92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3E2C0F4B" w14:textId="77777777" w:rsidR="00A74632" w:rsidRDefault="00A74632">
            <w:pPr>
              <w:widowControl/>
              <w:jc w:val="center"/>
              <w:rPr>
                <w:del w:id="92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473A0217" w14:textId="77777777" w:rsidTr="002F7280">
        <w:trPr>
          <w:gridAfter w:val="1"/>
          <w:wAfter w:w="3223" w:type="dxa"/>
          <w:trHeight w:val="270"/>
          <w:jc w:val="center"/>
          <w:del w:id="930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0C7E1B58" w14:textId="77777777" w:rsidR="00A74632" w:rsidRDefault="002955FF">
            <w:pPr>
              <w:widowControl/>
              <w:jc w:val="center"/>
              <w:rPr>
                <w:del w:id="93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32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云南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5CEBB18B" w14:textId="77777777" w:rsidR="00A74632" w:rsidRDefault="00A74632">
            <w:pPr>
              <w:widowControl/>
              <w:jc w:val="center"/>
              <w:rPr>
                <w:del w:id="93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590712A3" w14:textId="77777777" w:rsidR="00A74632" w:rsidRDefault="00A74632">
            <w:pPr>
              <w:widowControl/>
              <w:jc w:val="center"/>
              <w:rPr>
                <w:del w:id="93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7F62DBB1" w14:textId="77777777" w:rsidR="00A74632" w:rsidRDefault="00A74632">
            <w:pPr>
              <w:widowControl/>
              <w:jc w:val="center"/>
              <w:rPr>
                <w:del w:id="93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6FE5982E" w14:textId="77777777" w:rsidTr="002F7280">
        <w:trPr>
          <w:gridAfter w:val="1"/>
          <w:wAfter w:w="3223" w:type="dxa"/>
          <w:trHeight w:val="270"/>
          <w:jc w:val="center"/>
          <w:del w:id="936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3942C357" w14:textId="77777777" w:rsidR="00A74632" w:rsidRDefault="002955FF">
            <w:pPr>
              <w:widowControl/>
              <w:jc w:val="center"/>
              <w:rPr>
                <w:del w:id="93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38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西藏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514CBDAA" w14:textId="77777777" w:rsidR="00A74632" w:rsidRDefault="00A74632">
            <w:pPr>
              <w:widowControl/>
              <w:jc w:val="center"/>
              <w:rPr>
                <w:del w:id="93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08151387" w14:textId="77777777" w:rsidR="00A74632" w:rsidRDefault="00A74632">
            <w:pPr>
              <w:widowControl/>
              <w:jc w:val="center"/>
              <w:rPr>
                <w:del w:id="94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2B9AE3AF" w14:textId="77777777" w:rsidR="00A74632" w:rsidRDefault="00A74632">
            <w:pPr>
              <w:widowControl/>
              <w:jc w:val="center"/>
              <w:rPr>
                <w:del w:id="94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7555661E" w14:textId="77777777" w:rsidTr="002F7280">
        <w:trPr>
          <w:gridAfter w:val="1"/>
          <w:wAfter w:w="3223" w:type="dxa"/>
          <w:trHeight w:val="270"/>
          <w:jc w:val="center"/>
          <w:del w:id="942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334090A3" w14:textId="77777777" w:rsidR="00A74632" w:rsidRDefault="002955FF">
            <w:pPr>
              <w:widowControl/>
              <w:jc w:val="center"/>
              <w:rPr>
                <w:del w:id="94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44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陕西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EF985AB" w14:textId="77777777" w:rsidR="00A74632" w:rsidRDefault="00A74632">
            <w:pPr>
              <w:widowControl/>
              <w:jc w:val="center"/>
              <w:rPr>
                <w:del w:id="94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5589E3C3" w14:textId="77777777" w:rsidR="00A74632" w:rsidRDefault="00A74632">
            <w:pPr>
              <w:widowControl/>
              <w:jc w:val="center"/>
              <w:rPr>
                <w:del w:id="94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25F3863C" w14:textId="77777777" w:rsidR="00A74632" w:rsidRDefault="00A74632">
            <w:pPr>
              <w:widowControl/>
              <w:jc w:val="center"/>
              <w:rPr>
                <w:del w:id="94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1A98C7C4" w14:textId="77777777" w:rsidTr="002F7280">
        <w:trPr>
          <w:gridAfter w:val="1"/>
          <w:wAfter w:w="3223" w:type="dxa"/>
          <w:trHeight w:val="270"/>
          <w:jc w:val="center"/>
          <w:del w:id="948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3CDC1585" w14:textId="77777777" w:rsidR="00A74632" w:rsidRDefault="002955FF">
            <w:pPr>
              <w:widowControl/>
              <w:jc w:val="center"/>
              <w:rPr>
                <w:del w:id="94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50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甘肃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23272AB" w14:textId="77777777" w:rsidR="00A74632" w:rsidRDefault="00A74632">
            <w:pPr>
              <w:widowControl/>
              <w:jc w:val="center"/>
              <w:rPr>
                <w:del w:id="95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46604C7" w14:textId="77777777" w:rsidR="00A74632" w:rsidRDefault="00A74632">
            <w:pPr>
              <w:widowControl/>
              <w:jc w:val="center"/>
              <w:rPr>
                <w:del w:id="95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18D22D66" w14:textId="77777777" w:rsidR="00A74632" w:rsidRDefault="00A74632">
            <w:pPr>
              <w:widowControl/>
              <w:jc w:val="center"/>
              <w:rPr>
                <w:del w:id="95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33D90AB5" w14:textId="77777777" w:rsidTr="002F7280">
        <w:trPr>
          <w:gridAfter w:val="1"/>
          <w:wAfter w:w="3223" w:type="dxa"/>
          <w:trHeight w:val="270"/>
          <w:jc w:val="center"/>
          <w:del w:id="954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56961837" w14:textId="77777777" w:rsidR="00A74632" w:rsidRDefault="002955FF">
            <w:pPr>
              <w:widowControl/>
              <w:jc w:val="center"/>
              <w:rPr>
                <w:del w:id="95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56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青海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572BE027" w14:textId="77777777" w:rsidR="00A74632" w:rsidRDefault="00A74632">
            <w:pPr>
              <w:widowControl/>
              <w:jc w:val="center"/>
              <w:rPr>
                <w:del w:id="95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94320C5" w14:textId="77777777" w:rsidR="00A74632" w:rsidRDefault="00A74632">
            <w:pPr>
              <w:widowControl/>
              <w:jc w:val="center"/>
              <w:rPr>
                <w:del w:id="95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2F4CEEEC" w14:textId="77777777" w:rsidR="00A74632" w:rsidRDefault="00A74632">
            <w:pPr>
              <w:widowControl/>
              <w:jc w:val="center"/>
              <w:rPr>
                <w:del w:id="95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7F8AA4F0" w14:textId="77777777" w:rsidTr="002F7280">
        <w:trPr>
          <w:gridAfter w:val="1"/>
          <w:wAfter w:w="3223" w:type="dxa"/>
          <w:trHeight w:val="270"/>
          <w:jc w:val="center"/>
          <w:del w:id="960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23EDDD96" w14:textId="77777777" w:rsidR="00A74632" w:rsidRDefault="002955FF">
            <w:pPr>
              <w:widowControl/>
              <w:jc w:val="center"/>
              <w:rPr>
                <w:del w:id="961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62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宁夏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775A8C05" w14:textId="77777777" w:rsidR="00A74632" w:rsidRDefault="00A74632">
            <w:pPr>
              <w:widowControl/>
              <w:jc w:val="center"/>
              <w:rPr>
                <w:del w:id="96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7BA956C" w14:textId="77777777" w:rsidR="00A74632" w:rsidRDefault="00A74632">
            <w:pPr>
              <w:widowControl/>
              <w:jc w:val="center"/>
              <w:rPr>
                <w:del w:id="96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7C0348F1" w14:textId="77777777" w:rsidR="00A74632" w:rsidRDefault="00A74632">
            <w:pPr>
              <w:widowControl/>
              <w:jc w:val="center"/>
              <w:rPr>
                <w:del w:id="96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15C525EB" w14:textId="77777777" w:rsidTr="002F7280">
        <w:trPr>
          <w:gridAfter w:val="1"/>
          <w:wAfter w:w="3223" w:type="dxa"/>
          <w:trHeight w:val="270"/>
          <w:jc w:val="center"/>
          <w:del w:id="966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46E007E5" w14:textId="77777777" w:rsidR="00A74632" w:rsidRDefault="002955FF">
            <w:pPr>
              <w:widowControl/>
              <w:jc w:val="center"/>
              <w:rPr>
                <w:del w:id="967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68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新疆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1B9BB941" w14:textId="77777777" w:rsidR="00A74632" w:rsidRDefault="00A74632">
            <w:pPr>
              <w:widowControl/>
              <w:jc w:val="center"/>
              <w:rPr>
                <w:del w:id="969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401EBD04" w14:textId="77777777" w:rsidR="00A74632" w:rsidRDefault="00A74632">
            <w:pPr>
              <w:widowControl/>
              <w:jc w:val="center"/>
              <w:rPr>
                <w:del w:id="97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76462A73" w14:textId="77777777" w:rsidR="00A74632" w:rsidRDefault="00A74632">
            <w:pPr>
              <w:widowControl/>
              <w:jc w:val="center"/>
              <w:rPr>
                <w:del w:id="97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A86DF2" w14:paraId="6B67BBBE" w14:textId="77777777" w:rsidTr="002F7280">
        <w:trPr>
          <w:gridAfter w:val="1"/>
          <w:wAfter w:w="3223" w:type="dxa"/>
          <w:trHeight w:val="270"/>
          <w:jc w:val="center"/>
          <w:del w:id="972" w:author="NANA" w:date="2022-05-10T10:22:00Z"/>
        </w:trPr>
        <w:tc>
          <w:tcPr>
            <w:tcW w:w="504" w:type="pct"/>
            <w:shd w:val="clear" w:color="auto" w:fill="auto"/>
            <w:noWrap/>
            <w:vAlign w:val="center"/>
          </w:tcPr>
          <w:p w14:paraId="72B5502B" w14:textId="77777777" w:rsidR="00A74632" w:rsidRDefault="002955FF">
            <w:pPr>
              <w:widowControl/>
              <w:jc w:val="center"/>
              <w:rPr>
                <w:del w:id="973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74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兵团</w:delText>
              </w:r>
            </w:del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30D17756" w14:textId="77777777" w:rsidR="00A74632" w:rsidRDefault="00A74632">
            <w:pPr>
              <w:widowControl/>
              <w:jc w:val="center"/>
              <w:rPr>
                <w:del w:id="975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shd w:val="clear" w:color="auto" w:fill="auto"/>
            <w:noWrap/>
            <w:vAlign w:val="center"/>
          </w:tcPr>
          <w:p w14:paraId="6EDBDF81" w14:textId="77777777" w:rsidR="00A74632" w:rsidRDefault="00A74632">
            <w:pPr>
              <w:widowControl/>
              <w:jc w:val="center"/>
              <w:rPr>
                <w:del w:id="97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38" w:type="pct"/>
            <w:gridSpan w:val="2"/>
            <w:shd w:val="clear" w:color="auto" w:fill="auto"/>
            <w:noWrap/>
            <w:vAlign w:val="center"/>
          </w:tcPr>
          <w:p w14:paraId="041A39B9" w14:textId="77777777" w:rsidR="00A74632" w:rsidRDefault="00A74632">
            <w:pPr>
              <w:widowControl/>
              <w:jc w:val="center"/>
              <w:rPr>
                <w:del w:id="97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5D7793F" w14:textId="77777777" w:rsidR="00A74632" w:rsidRDefault="00A74632">
      <w:pPr>
        <w:rPr>
          <w:rFonts w:ascii="Times New Roman" w:eastAsia="仿宋" w:hAnsi="Times New Roman" w:cs="Times New Roman"/>
        </w:rPr>
        <w:sectPr w:rsidR="00A74632">
          <w:pgSz w:w="11906" w:h="16838"/>
          <w:pgMar w:top="1440" w:right="1236" w:bottom="1440" w:left="1236" w:header="851" w:footer="992" w:gutter="0"/>
          <w:cols w:space="425"/>
          <w:docGrid w:type="lines" w:linePitch="312"/>
        </w:sectPr>
      </w:pPr>
    </w:p>
    <w:p w14:paraId="06532DBF" w14:textId="77777777" w:rsidR="00A74632" w:rsidRDefault="002955FF">
      <w:pPr>
        <w:pStyle w:val="4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lastRenderedPageBreak/>
        <w:t>1.3</w:t>
      </w:r>
      <w:r>
        <w:rPr>
          <w:rFonts w:ascii="Times New Roman" w:eastAsia="仿宋" w:hAnsi="Times New Roman" w:cs="Times New Roman"/>
        </w:rPr>
        <w:t>按学校办学类型（中类）调查数量情况</w:t>
      </w:r>
    </w:p>
    <w:p w14:paraId="400EB348" w14:textId="774F8F4E" w:rsidR="00A74632" w:rsidRDefault="002955FF">
      <w:pPr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按学校办学类型（中类）分为幼儿园、小学、初级中学、职业初中、九年一贯制学校、高级中学、完全中学、十二年一贯制学校、特殊教育学校和工读学校</w:t>
      </w:r>
      <w:r>
        <w:rPr>
          <w:rFonts w:ascii="Times New Roman" w:eastAsia="仿宋" w:hAnsi="Times New Roman" w:cs="Times New Roman"/>
        </w:rPr>
        <w:t>10</w:t>
      </w:r>
      <w:r>
        <w:rPr>
          <w:rFonts w:ascii="Times New Roman" w:eastAsia="仿宋" w:hAnsi="Times New Roman" w:cs="Times New Roman"/>
        </w:rPr>
        <w:t>类。</w:t>
      </w:r>
      <w:r w:rsidR="00134ED7">
        <w:rPr>
          <w:rFonts w:ascii="Times New Roman" w:eastAsia="仿宋" w:hAnsi="Times New Roman" w:cs="Times New Roman" w:hint="eastAsia"/>
        </w:rPr>
        <w:t>{</w:t>
      </w:r>
      <w:r w:rsidR="00B30B88">
        <w:rPr>
          <w:rFonts w:ascii="Times New Roman" w:eastAsia="仿宋" w:hAnsi="Times New Roman" w:cs="Times New Roman"/>
        </w:rPr>
        <w:t>zrzhczt.zrzhczt_dxbmMjkeyMaxmin.zrzhczt_ggfwss_xx_xxjgbxlxzl</w:t>
      </w:r>
      <w:r w:rsidR="00134ED7">
        <w:rPr>
          <w:rFonts w:ascii="Times New Roman" w:eastAsia="仿宋" w:hAnsi="Times New Roman" w:cs="Times New Roman"/>
        </w:rPr>
        <w:t>}</w:t>
      </w:r>
      <w:del w:id="978" w:author="NANA" w:date="2022-05-10T10:48:00Z">
        <w:r>
          <w:rPr>
            <w:rFonts w:ascii="Times New Roman" w:eastAsia="仿宋" w:hAnsi="Times New Roman" w:cs="Times New Roman"/>
          </w:rPr>
          <w:delText>，调查数量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 w:hint="eastAsia"/>
          </w:rPr>
          <w:delText>个</w:delText>
        </w:r>
        <w:r>
          <w:rPr>
            <w:rFonts w:ascii="Times New Roman" w:eastAsia="仿宋" w:hAnsi="Times New Roman" w:cs="Times New Roman"/>
          </w:rPr>
          <w:delText>；调查数量最少的是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/>
          </w:rPr>
          <w:delText>，调查数量</w:delText>
        </w:r>
        <w:r>
          <w:rPr>
            <w:rFonts w:ascii="Times New Roman" w:eastAsia="仿宋" w:hAnsi="Times New Roman" w:cs="Times New Roman"/>
          </w:rPr>
          <w:delText>XX</w:delText>
        </w:r>
        <w:r>
          <w:rPr>
            <w:rFonts w:ascii="Times New Roman" w:eastAsia="仿宋" w:hAnsi="Times New Roman" w:cs="Times New Roman" w:hint="eastAsia"/>
          </w:rPr>
          <w:delText>个</w:delText>
        </w:r>
      </w:del>
      <w:r>
        <w:rPr>
          <w:rFonts w:ascii="Times New Roman" w:eastAsia="仿宋" w:hAnsi="Times New Roman" w:cs="Times New Roman"/>
        </w:rPr>
        <w:t>。</w:t>
      </w:r>
    </w:p>
    <w:p w14:paraId="0F00A228" w14:textId="77777777" w:rsidR="00A74632" w:rsidRDefault="002955FF">
      <w:pPr>
        <w:pStyle w:val="a3"/>
        <w:keepNext/>
        <w:ind w:firstLineChars="200" w:firstLine="420"/>
        <w:jc w:val="right"/>
        <w:rPr>
          <w:rFonts w:ascii="Times New Roman" w:eastAsia="仿宋" w:hAnsi="Times New Roman" w:cs="Times New Roman"/>
        </w:rPr>
        <w:pPrChange w:id="979" w:author="NANA" w:date="2022-04-28T14:54:00Z">
          <w:pPr>
            <w:ind w:firstLineChars="200" w:firstLine="420"/>
          </w:pPr>
        </w:pPrChange>
      </w:pPr>
      <w:ins w:id="980" w:author="NANA" w:date="2022-04-28T15:09:00Z">
        <w:r>
          <w:rPr>
            <w:rFonts w:ascii="宋体" w:eastAsia="宋体" w:hAnsi="宋体" w:cs="宋体" w:hint="eastAsia"/>
            <w:sz w:val="21"/>
            <w:szCs w:val="21"/>
          </w:rPr>
          <w:t>单位：个</w:t>
        </w:r>
      </w:ins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794"/>
        <w:gridCol w:w="391"/>
        <w:gridCol w:w="390"/>
        <w:gridCol w:w="403"/>
        <w:gridCol w:w="299"/>
        <w:gridCol w:w="298"/>
        <w:gridCol w:w="436"/>
        <w:gridCol w:w="336"/>
        <w:gridCol w:w="461"/>
        <w:gridCol w:w="302"/>
        <w:gridCol w:w="300"/>
        <w:gridCol w:w="241"/>
        <w:gridCol w:w="241"/>
        <w:gridCol w:w="480"/>
        <w:gridCol w:w="255"/>
        <w:gridCol w:w="256"/>
        <w:gridCol w:w="278"/>
        <w:gridCol w:w="582"/>
        <w:gridCol w:w="376"/>
        <w:gridCol w:w="396"/>
        <w:gridCol w:w="562"/>
        <w:gridCol w:w="484"/>
        <w:gridCol w:w="474"/>
        <w:gridCol w:w="557"/>
        <w:gridCol w:w="382"/>
        <w:gridCol w:w="485"/>
        <w:gridCol w:w="473"/>
        <w:gridCol w:w="485"/>
        <w:gridCol w:w="473"/>
        <w:gridCol w:w="959"/>
        <w:gridCol w:w="523"/>
      </w:tblGrid>
      <w:tr w:rsidR="001E635F" w14:paraId="19959FBA" w14:textId="33F45E9A" w:rsidTr="001E635F">
        <w:trPr>
          <w:trHeight w:val="270"/>
          <w:tblHeader/>
          <w:jc w:val="center"/>
        </w:trPr>
        <w:tc>
          <w:tcPr>
            <w:tcW w:w="745" w:type="pct"/>
            <w:gridSpan w:val="4"/>
            <w:shd w:val="clear" w:color="auto" w:fill="auto"/>
            <w:noWrap/>
            <w:vAlign w:val="center"/>
          </w:tcPr>
          <w:p w14:paraId="3B4938F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del w:id="981" w:author="NANA" w:date="2022-04-29T14:40:00Z">
              <w:r>
                <w:rPr>
                  <w:rFonts w:ascii="Times New Roman" w:eastAsia="仿宋" w:hAnsi="Times New Roman" w:cs="Times New Roman"/>
                  <w:color w:val="000000"/>
                  <w:kern w:val="0"/>
                  <w:sz w:val="22"/>
                </w:rPr>
                <w:delText>省份</w:delText>
              </w:r>
            </w:del>
            <w:ins w:id="982" w:author="NANA" w:date="2022-04-29T14:40:00Z">
              <w:r>
                <w:rPr>
                  <w:rFonts w:ascii="Times New Roman" w:eastAsia="仿宋" w:hAnsi="Times New Roman" w:cs="Times New Roman" w:hint="eastAsia"/>
                  <w:color w:val="000000"/>
                  <w:kern w:val="0"/>
                  <w:sz w:val="22"/>
                </w:rPr>
                <w:t>区划名称</w:t>
              </w:r>
            </w:ins>
          </w:p>
        </w:tc>
        <w:tc>
          <w:tcPr>
            <w:tcW w:w="619" w:type="pct"/>
            <w:gridSpan w:val="4"/>
            <w:shd w:val="clear" w:color="auto" w:fill="auto"/>
            <w:noWrap/>
            <w:vAlign w:val="center"/>
          </w:tcPr>
          <w:p w14:paraId="031B06BE" w14:textId="2E0C4D5F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仿宋" w:hAnsi="Times New Roman" w:cs="Times New Roman" w:hint="eastAsia"/>
              </w:rPr>
              <w:t>幼儿园</w:t>
            </w:r>
          </w:p>
        </w:tc>
        <w:tc>
          <w:tcPr>
            <w:tcW w:w="518" w:type="pct"/>
            <w:gridSpan w:val="4"/>
            <w:shd w:val="clear" w:color="auto" w:fill="auto"/>
            <w:noWrap/>
            <w:vAlign w:val="center"/>
          </w:tcPr>
          <w:p w14:paraId="3EDE648A" w14:textId="278BCED2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仿宋" w:hAnsi="Times New Roman" w:cs="Times New Roman" w:hint="eastAsia"/>
              </w:rPr>
              <w:t>小学</w:t>
            </w:r>
          </w:p>
        </w:tc>
        <w:tc>
          <w:tcPr>
            <w:tcW w:w="1033" w:type="pct"/>
            <w:gridSpan w:val="6"/>
            <w:shd w:val="clear" w:color="auto" w:fill="auto"/>
            <w:noWrap/>
            <w:vAlign w:val="center"/>
          </w:tcPr>
          <w:p w14:paraId="74C3E0D7" w14:textId="0E577295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仿宋" w:hAnsi="Times New Roman" w:cs="Times New Roman" w:hint="eastAsia"/>
                <w:color w:val="000000"/>
              </w:rPr>
              <w:t>初级中学</w:t>
            </w:r>
          </w:p>
        </w:tc>
        <w:tc>
          <w:tcPr>
            <w:tcW w:w="352" w:type="pct"/>
            <w:gridSpan w:val="2"/>
          </w:tcPr>
          <w:p w14:paraId="1E32E18F" w14:textId="5552CD26" w:rsidR="002B4413" w:rsidRDefault="001E635F" w:rsidP="003D38C2">
            <w:pPr>
              <w:widowControl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职业初中</w:t>
            </w:r>
          </w:p>
        </w:tc>
        <w:tc>
          <w:tcPr>
            <w:tcW w:w="331" w:type="pct"/>
            <w:gridSpan w:val="2"/>
          </w:tcPr>
          <w:p w14:paraId="4878D7BB" w14:textId="6495016A" w:rsidR="002B4413" w:rsidRDefault="001E635F" w:rsidP="003D38C2">
            <w:pPr>
              <w:widowControl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九年一贯制学校</w:t>
            </w:r>
          </w:p>
        </w:tc>
        <w:tc>
          <w:tcPr>
            <w:tcW w:w="254" w:type="pct"/>
            <w:gridSpan w:val="2"/>
          </w:tcPr>
          <w:p w14:paraId="18244C22" w14:textId="4364372B" w:rsidR="002B4413" w:rsidRDefault="001E635F" w:rsidP="003D38C2">
            <w:pPr>
              <w:widowControl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高级中学</w:t>
            </w:r>
          </w:p>
        </w:tc>
        <w:tc>
          <w:tcPr>
            <w:tcW w:w="321" w:type="pct"/>
            <w:gridSpan w:val="2"/>
          </w:tcPr>
          <w:p w14:paraId="404AD1EA" w14:textId="76A54987" w:rsidR="002B4413" w:rsidRDefault="001E635F" w:rsidP="003D38C2">
            <w:pPr>
              <w:widowControl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完全中学</w:t>
            </w:r>
          </w:p>
        </w:tc>
        <w:tc>
          <w:tcPr>
            <w:tcW w:w="255" w:type="pct"/>
            <w:gridSpan w:val="2"/>
          </w:tcPr>
          <w:p w14:paraId="206E91FD" w14:textId="0BEEF31E" w:rsidR="002B4413" w:rsidRDefault="001E635F" w:rsidP="003D38C2">
            <w:pPr>
              <w:widowControl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十二年一贯制学校</w:t>
            </w:r>
          </w:p>
        </w:tc>
        <w:tc>
          <w:tcPr>
            <w:tcW w:w="255" w:type="pct"/>
            <w:gridSpan w:val="2"/>
          </w:tcPr>
          <w:p w14:paraId="6D00D490" w14:textId="68F18416" w:rsidR="002B4413" w:rsidRDefault="001E635F" w:rsidP="003D38C2">
            <w:pPr>
              <w:widowControl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特殊教育学校</w:t>
            </w:r>
          </w:p>
        </w:tc>
        <w:tc>
          <w:tcPr>
            <w:tcW w:w="317" w:type="pct"/>
            <w:gridSpan w:val="2"/>
          </w:tcPr>
          <w:p w14:paraId="40DE12E3" w14:textId="1465370E" w:rsidR="002B4413" w:rsidRDefault="001E635F" w:rsidP="003D38C2">
            <w:pPr>
              <w:widowControl/>
              <w:jc w:val="center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工读学校</w:t>
            </w:r>
          </w:p>
        </w:tc>
      </w:tr>
      <w:tr w:rsidR="001E635F" w14:paraId="0A33889F" w14:textId="2287593F" w:rsidTr="001E635F">
        <w:trPr>
          <w:trHeight w:val="270"/>
          <w:jc w:val="center"/>
        </w:trPr>
        <w:tc>
          <w:tcPr>
            <w:tcW w:w="745" w:type="pct"/>
            <w:gridSpan w:val="4"/>
            <w:shd w:val="clear" w:color="auto" w:fill="auto"/>
            <w:noWrap/>
            <w:vAlign w:val="center"/>
          </w:tcPr>
          <w:p w14:paraId="1C1D73B8" w14:textId="46E20843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r w:rsidRPr="0095667C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[</w:t>
            </w:r>
            <w:r w:rsidRPr="0095667C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#zrzhczt.zrzhczt_dxbmMjkeyDetail.zrzhczt_ggfwss_xx_levDownCount@col#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col.name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619" w:type="pct"/>
            <w:gridSpan w:val="4"/>
            <w:shd w:val="clear" w:color="auto" w:fill="auto"/>
            <w:noWrap/>
            <w:vAlign w:val="center"/>
          </w:tcPr>
          <w:p w14:paraId="30ED28D2" w14:textId="0513B4FA" w:rsidR="001E635F" w:rsidRPr="00A86DF2" w:rsidRDefault="001E635F" w:rsidP="001E635F">
            <w:pPr>
              <w:widowControl/>
              <w:jc w:val="center"/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z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l_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幼儿园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518" w:type="pct"/>
            <w:gridSpan w:val="4"/>
            <w:shd w:val="clear" w:color="auto" w:fill="auto"/>
            <w:noWrap/>
            <w:vAlign w:val="center"/>
          </w:tcPr>
          <w:p w14:paraId="1543C500" w14:textId="13BFF27A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z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l_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小学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1033" w:type="pct"/>
            <w:gridSpan w:val="6"/>
            <w:shd w:val="clear" w:color="auto" w:fill="auto"/>
            <w:noWrap/>
          </w:tcPr>
          <w:p w14:paraId="63E95A21" w14:textId="1A49CC0B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  <w:r w:rsidRPr="00CD0C64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col.zrzhczt_ggfwss_xx_xxjgbxlxzl_</w:t>
            </w:r>
            <w:r w:rsidRPr="00CD0C64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小学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352" w:type="pct"/>
            <w:gridSpan w:val="2"/>
          </w:tcPr>
          <w:p w14:paraId="2E9534F5" w14:textId="6B786778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</w:pPr>
            <w:r w:rsidRPr="00CD0C64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col.zrzhczt_ggfwss_xx_xxjgbxlxzl_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职业初中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331" w:type="pct"/>
            <w:gridSpan w:val="2"/>
          </w:tcPr>
          <w:p w14:paraId="0FF018A8" w14:textId="6D82F872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</w:pPr>
            <w:r w:rsidRPr="00CD0C64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col.zrzhczt_ggfwss_xx_xxjgbxlxzl_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九年一贯制学校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254" w:type="pct"/>
            <w:gridSpan w:val="2"/>
          </w:tcPr>
          <w:p w14:paraId="0B7D6961" w14:textId="00435F26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</w:pPr>
            <w:r w:rsidRPr="00CD0C64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col.zrzhczt_ggfwss_xx_xxjgbxlxzl_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高级中学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321" w:type="pct"/>
            <w:gridSpan w:val="2"/>
          </w:tcPr>
          <w:p w14:paraId="3E45728A" w14:textId="79BA87C0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</w:pPr>
            <w:r w:rsidRPr="00CD0C64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col.zrzhczt_ggfwss_xx_xxjgbxlxzl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完全中学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255" w:type="pct"/>
            <w:gridSpan w:val="2"/>
          </w:tcPr>
          <w:p w14:paraId="4921ED2F" w14:textId="0187E290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</w:pPr>
            <w:r w:rsidRPr="00CD0C64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col.zrzhczt_ggfwss_xx_xxjgbxlxzl_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十二年一贯制学校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255" w:type="pct"/>
            <w:gridSpan w:val="2"/>
          </w:tcPr>
          <w:p w14:paraId="739CB6AF" w14:textId="6DFF9831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</w:pPr>
            <w:r w:rsidRPr="00CD0C64"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col.zrzhczt_ggfwss_xx_xxjgbxlxzl_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特殊教育学校</w:t>
            </w:r>
            <w:r w:rsidRPr="00CD0C64"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</w:p>
        </w:tc>
        <w:tc>
          <w:tcPr>
            <w:tcW w:w="317" w:type="pct"/>
            <w:gridSpan w:val="2"/>
          </w:tcPr>
          <w:p w14:paraId="3D778401" w14:textId="1030D462" w:rsidR="001E635F" w:rsidRDefault="001E635F" w:rsidP="001E635F">
            <w:pPr>
              <w:widowControl/>
              <w:jc w:val="center"/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{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col.zrzhczt_ggfwss_xx_xxjgbxlxzl_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工读学校</w:t>
            </w:r>
            <w:r>
              <w:rPr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  <w:t>}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#</w:t>
            </w:r>
            <w:r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  <w:t>zrzhczt.zrzhczt_dxbmMjkeyDetail.</w:t>
            </w:r>
            <w:r w:rsidRPr="00D74905">
              <w:rPr>
                <w:rFonts w:ascii="Times New Roman" w:eastAsia="仿宋" w:hAnsi="Times New Roman" w:cs="Times New Roman"/>
                <w:color w:val="000000"/>
                <w:kern w:val="0"/>
                <w:sz w:val="22"/>
              </w:rPr>
              <w:t>zrzhczt_ggfwss_xx_levDownCount</w:t>
            </w:r>
            <w:r>
              <w:rPr>
                <w:rFonts w:ascii="Times New Roman" w:eastAsia="仿宋" w:hAnsi="Times New Roman" w:cs="Times New Roman" w:hint="eastAsia"/>
                <w:b/>
                <w:bCs/>
                <w:color w:val="2F4458"/>
                <w:kern w:val="0"/>
                <w:sz w:val="20"/>
                <w:szCs w:val="20"/>
              </w:rPr>
              <w:t>#]</w:t>
            </w:r>
          </w:p>
        </w:tc>
      </w:tr>
      <w:tr w:rsidR="001E635F" w14:paraId="21532EB1" w14:textId="2D0FE418" w:rsidTr="001E635F">
        <w:trPr>
          <w:gridAfter w:val="1"/>
          <w:trHeight w:val="270"/>
          <w:jc w:val="center"/>
          <w:del w:id="983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760CED10" w14:textId="77777777" w:rsidR="002B4413" w:rsidRDefault="002B4413" w:rsidP="003D38C2">
            <w:pPr>
              <w:widowControl/>
              <w:jc w:val="center"/>
              <w:rPr>
                <w:del w:id="98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85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山西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68EF6C95" w14:textId="77777777" w:rsidR="002B4413" w:rsidRDefault="002B4413" w:rsidP="003D38C2">
            <w:pPr>
              <w:widowControl/>
              <w:jc w:val="center"/>
              <w:rPr>
                <w:del w:id="98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44256E04" w14:textId="77777777" w:rsidR="002B4413" w:rsidRDefault="002B4413" w:rsidP="003D38C2">
            <w:pPr>
              <w:widowControl/>
              <w:jc w:val="center"/>
              <w:rPr>
                <w:del w:id="98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6AFA59C8" w14:textId="77777777" w:rsidR="002B4413" w:rsidRDefault="002B4413" w:rsidP="003D38C2">
            <w:pPr>
              <w:widowControl/>
              <w:jc w:val="center"/>
              <w:rPr>
                <w:del w:id="98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5CE7A1D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4748E34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70C0C8D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273A793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31E8F42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0CAB261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55AE3C5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0CA4B7F8" w14:textId="184EBF36" w:rsidTr="001E635F">
        <w:trPr>
          <w:gridAfter w:val="1"/>
          <w:trHeight w:val="270"/>
          <w:jc w:val="center"/>
          <w:del w:id="989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0F32F879" w14:textId="77777777" w:rsidR="002B4413" w:rsidRDefault="002B4413" w:rsidP="003D38C2">
            <w:pPr>
              <w:widowControl/>
              <w:jc w:val="center"/>
              <w:rPr>
                <w:del w:id="99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91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内蒙古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3172E7F7" w14:textId="77777777" w:rsidR="002B4413" w:rsidRDefault="002B4413" w:rsidP="003D38C2">
            <w:pPr>
              <w:widowControl/>
              <w:jc w:val="center"/>
              <w:rPr>
                <w:del w:id="99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2039B670" w14:textId="77777777" w:rsidR="002B4413" w:rsidRDefault="002B4413" w:rsidP="003D38C2">
            <w:pPr>
              <w:widowControl/>
              <w:jc w:val="center"/>
              <w:rPr>
                <w:del w:id="99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6118BA02" w14:textId="77777777" w:rsidR="002B4413" w:rsidRDefault="002B4413" w:rsidP="003D38C2">
            <w:pPr>
              <w:widowControl/>
              <w:jc w:val="center"/>
              <w:rPr>
                <w:del w:id="99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4B780E5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EA33AD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5D01E6C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549A0DA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6094061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70DF2F5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200A450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09C137FF" w14:textId="4506B8D1" w:rsidTr="001E635F">
        <w:trPr>
          <w:gridAfter w:val="1"/>
          <w:trHeight w:val="270"/>
          <w:jc w:val="center"/>
          <w:del w:id="995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26326562" w14:textId="77777777" w:rsidR="002B4413" w:rsidRDefault="002B4413" w:rsidP="003D38C2">
            <w:pPr>
              <w:widowControl/>
              <w:jc w:val="center"/>
              <w:rPr>
                <w:del w:id="99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997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辽宁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76683498" w14:textId="77777777" w:rsidR="002B4413" w:rsidRDefault="002B4413" w:rsidP="003D38C2">
            <w:pPr>
              <w:widowControl/>
              <w:jc w:val="center"/>
              <w:rPr>
                <w:del w:id="99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16B69CD0" w14:textId="77777777" w:rsidR="002B4413" w:rsidRDefault="002B4413" w:rsidP="003D38C2">
            <w:pPr>
              <w:widowControl/>
              <w:jc w:val="center"/>
              <w:rPr>
                <w:del w:id="99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76AA991F" w14:textId="77777777" w:rsidR="002B4413" w:rsidRDefault="002B4413" w:rsidP="003D38C2">
            <w:pPr>
              <w:widowControl/>
              <w:jc w:val="center"/>
              <w:rPr>
                <w:del w:id="100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0BE80CE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C76910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3709853B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6BBF71D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5A826F9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991FC6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2DED084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782387FF" w14:textId="7962C01D" w:rsidTr="001E635F">
        <w:trPr>
          <w:gridAfter w:val="1"/>
          <w:trHeight w:val="270"/>
          <w:jc w:val="center"/>
          <w:del w:id="1001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548DDD52" w14:textId="77777777" w:rsidR="002B4413" w:rsidRDefault="002B4413" w:rsidP="003D38C2">
            <w:pPr>
              <w:widowControl/>
              <w:jc w:val="center"/>
              <w:rPr>
                <w:del w:id="100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03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吉林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617068A8" w14:textId="77777777" w:rsidR="002B4413" w:rsidRDefault="002B4413" w:rsidP="003D38C2">
            <w:pPr>
              <w:widowControl/>
              <w:jc w:val="center"/>
              <w:rPr>
                <w:del w:id="100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306BD504" w14:textId="77777777" w:rsidR="002B4413" w:rsidRDefault="002B4413" w:rsidP="003D38C2">
            <w:pPr>
              <w:widowControl/>
              <w:jc w:val="center"/>
              <w:rPr>
                <w:del w:id="100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33D7C814" w14:textId="77777777" w:rsidR="002B4413" w:rsidRDefault="002B4413" w:rsidP="003D38C2">
            <w:pPr>
              <w:widowControl/>
              <w:jc w:val="center"/>
              <w:rPr>
                <w:del w:id="100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13EBD14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57E6E1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2302E7F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4F3C2DE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05A9279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063CA2F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5C71073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4FBCFACC" w14:textId="772E3AAB" w:rsidTr="001E635F">
        <w:trPr>
          <w:gridAfter w:val="1"/>
          <w:trHeight w:val="270"/>
          <w:jc w:val="center"/>
          <w:del w:id="1007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06252E96" w14:textId="77777777" w:rsidR="002B4413" w:rsidRDefault="002B4413" w:rsidP="003D38C2">
            <w:pPr>
              <w:widowControl/>
              <w:jc w:val="center"/>
              <w:rPr>
                <w:del w:id="100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09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黑龙江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5B78E82A" w14:textId="77777777" w:rsidR="002B4413" w:rsidRDefault="002B4413" w:rsidP="003D38C2">
            <w:pPr>
              <w:widowControl/>
              <w:jc w:val="center"/>
              <w:rPr>
                <w:del w:id="101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486F6B86" w14:textId="77777777" w:rsidR="002B4413" w:rsidRDefault="002B4413" w:rsidP="003D38C2">
            <w:pPr>
              <w:widowControl/>
              <w:jc w:val="center"/>
              <w:rPr>
                <w:del w:id="101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757CCC77" w14:textId="77777777" w:rsidR="002B4413" w:rsidRDefault="002B4413" w:rsidP="003D38C2">
            <w:pPr>
              <w:widowControl/>
              <w:jc w:val="center"/>
              <w:rPr>
                <w:del w:id="101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1925F7C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17DA7C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35C1DFC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40AC701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3F729E7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2306AB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438D97B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2F5A813" w14:textId="2A0279BD" w:rsidTr="001E635F">
        <w:trPr>
          <w:gridAfter w:val="1"/>
          <w:trHeight w:val="270"/>
          <w:jc w:val="center"/>
          <w:del w:id="1013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1FEE50D5" w14:textId="77777777" w:rsidR="002B4413" w:rsidRDefault="002B4413" w:rsidP="003D38C2">
            <w:pPr>
              <w:widowControl/>
              <w:jc w:val="center"/>
              <w:rPr>
                <w:del w:id="101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15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上海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149FC45D" w14:textId="77777777" w:rsidR="002B4413" w:rsidRDefault="002B4413" w:rsidP="003D38C2">
            <w:pPr>
              <w:widowControl/>
              <w:jc w:val="center"/>
              <w:rPr>
                <w:del w:id="101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503CD41D" w14:textId="77777777" w:rsidR="002B4413" w:rsidRDefault="002B4413" w:rsidP="003D38C2">
            <w:pPr>
              <w:widowControl/>
              <w:jc w:val="center"/>
              <w:rPr>
                <w:del w:id="101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48A23C71" w14:textId="77777777" w:rsidR="002B4413" w:rsidRDefault="002B4413" w:rsidP="003D38C2">
            <w:pPr>
              <w:widowControl/>
              <w:jc w:val="center"/>
              <w:rPr>
                <w:del w:id="101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378D12F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3D2BFAA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213BCE6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5EF747F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4B3693E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43EF9FA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C04FFDB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2F8F8E06" w14:textId="26D8573E" w:rsidTr="001E635F">
        <w:trPr>
          <w:gridAfter w:val="1"/>
          <w:trHeight w:val="270"/>
          <w:jc w:val="center"/>
          <w:del w:id="1019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753D9F64" w14:textId="77777777" w:rsidR="002B4413" w:rsidRDefault="002B4413" w:rsidP="003D38C2">
            <w:pPr>
              <w:widowControl/>
              <w:jc w:val="center"/>
              <w:rPr>
                <w:del w:id="102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21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江苏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5818ABE6" w14:textId="77777777" w:rsidR="002B4413" w:rsidRDefault="002B4413" w:rsidP="003D38C2">
            <w:pPr>
              <w:widowControl/>
              <w:jc w:val="center"/>
              <w:rPr>
                <w:del w:id="102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45877809" w14:textId="77777777" w:rsidR="002B4413" w:rsidRDefault="002B4413" w:rsidP="003D38C2">
            <w:pPr>
              <w:widowControl/>
              <w:jc w:val="center"/>
              <w:rPr>
                <w:del w:id="102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7914D72B" w14:textId="77777777" w:rsidR="002B4413" w:rsidRDefault="002B4413" w:rsidP="003D38C2">
            <w:pPr>
              <w:widowControl/>
              <w:jc w:val="center"/>
              <w:rPr>
                <w:del w:id="102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6F0A941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7C5B460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61051B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75FF9B8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1D5B876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06D2155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5497A17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281B4E38" w14:textId="581A380F" w:rsidTr="001E635F">
        <w:trPr>
          <w:gridAfter w:val="1"/>
          <w:trHeight w:val="270"/>
          <w:jc w:val="center"/>
          <w:del w:id="1025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31484A55" w14:textId="77777777" w:rsidR="002B4413" w:rsidRDefault="002B4413" w:rsidP="003D38C2">
            <w:pPr>
              <w:widowControl/>
              <w:jc w:val="center"/>
              <w:rPr>
                <w:del w:id="102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27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浙江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3D5863AA" w14:textId="77777777" w:rsidR="002B4413" w:rsidRDefault="002B4413" w:rsidP="003D38C2">
            <w:pPr>
              <w:widowControl/>
              <w:jc w:val="center"/>
              <w:rPr>
                <w:del w:id="102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02F440DC" w14:textId="77777777" w:rsidR="002B4413" w:rsidRDefault="002B4413" w:rsidP="003D38C2">
            <w:pPr>
              <w:widowControl/>
              <w:jc w:val="center"/>
              <w:rPr>
                <w:del w:id="102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6F68F210" w14:textId="77777777" w:rsidR="002B4413" w:rsidRDefault="002B4413" w:rsidP="003D38C2">
            <w:pPr>
              <w:widowControl/>
              <w:jc w:val="center"/>
              <w:rPr>
                <w:del w:id="103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7A72422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67A5D8A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623CA08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3BAFA0D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6432F6C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C7EEEE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00E56B8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D6ED91C" w14:textId="7C5A9F82" w:rsidTr="001E635F">
        <w:trPr>
          <w:gridAfter w:val="1"/>
          <w:trHeight w:val="270"/>
          <w:jc w:val="center"/>
          <w:del w:id="1031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3A94953C" w14:textId="77777777" w:rsidR="002B4413" w:rsidRDefault="002B4413" w:rsidP="003D38C2">
            <w:pPr>
              <w:widowControl/>
              <w:jc w:val="center"/>
              <w:rPr>
                <w:del w:id="103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33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安徽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712DDEEF" w14:textId="77777777" w:rsidR="002B4413" w:rsidRDefault="002B4413" w:rsidP="003D38C2">
            <w:pPr>
              <w:widowControl/>
              <w:jc w:val="center"/>
              <w:rPr>
                <w:del w:id="103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07CE6340" w14:textId="77777777" w:rsidR="002B4413" w:rsidRDefault="002B4413" w:rsidP="003D38C2">
            <w:pPr>
              <w:widowControl/>
              <w:jc w:val="center"/>
              <w:rPr>
                <w:del w:id="103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13C23B6F" w14:textId="77777777" w:rsidR="002B4413" w:rsidRDefault="002B4413" w:rsidP="003D38C2">
            <w:pPr>
              <w:widowControl/>
              <w:jc w:val="center"/>
              <w:rPr>
                <w:del w:id="103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6DFC7C5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779087C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47ECA94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372E4C0B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04763FB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2483A00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BA6486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6A05866F" w14:textId="75342DF8" w:rsidTr="001E635F">
        <w:trPr>
          <w:gridAfter w:val="1"/>
          <w:trHeight w:val="270"/>
          <w:jc w:val="center"/>
          <w:del w:id="1037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408BBB19" w14:textId="77777777" w:rsidR="002B4413" w:rsidRDefault="002B4413" w:rsidP="003D38C2">
            <w:pPr>
              <w:widowControl/>
              <w:jc w:val="center"/>
              <w:rPr>
                <w:del w:id="103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39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福建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4B958333" w14:textId="77777777" w:rsidR="002B4413" w:rsidRDefault="002B4413" w:rsidP="003D38C2">
            <w:pPr>
              <w:widowControl/>
              <w:jc w:val="center"/>
              <w:rPr>
                <w:del w:id="104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41D7228E" w14:textId="77777777" w:rsidR="002B4413" w:rsidRDefault="002B4413" w:rsidP="003D38C2">
            <w:pPr>
              <w:widowControl/>
              <w:jc w:val="center"/>
              <w:rPr>
                <w:del w:id="104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7555720E" w14:textId="77777777" w:rsidR="002B4413" w:rsidRDefault="002B4413" w:rsidP="003D38C2">
            <w:pPr>
              <w:widowControl/>
              <w:jc w:val="center"/>
              <w:rPr>
                <w:del w:id="104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45E9845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7756EE1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96910B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4A25A4E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345B978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5AD89B4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6DD476C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7E94A9F3" w14:textId="0ADDC1E2" w:rsidTr="001E635F">
        <w:trPr>
          <w:gridAfter w:val="1"/>
          <w:trHeight w:val="270"/>
          <w:jc w:val="center"/>
          <w:del w:id="1043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71033A32" w14:textId="77777777" w:rsidR="002B4413" w:rsidRDefault="002B4413" w:rsidP="003D38C2">
            <w:pPr>
              <w:widowControl/>
              <w:jc w:val="center"/>
              <w:rPr>
                <w:del w:id="104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45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江西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23DC8342" w14:textId="77777777" w:rsidR="002B4413" w:rsidRDefault="002B4413" w:rsidP="003D38C2">
            <w:pPr>
              <w:widowControl/>
              <w:jc w:val="center"/>
              <w:rPr>
                <w:del w:id="104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5DA42E73" w14:textId="77777777" w:rsidR="002B4413" w:rsidRDefault="002B4413" w:rsidP="003D38C2">
            <w:pPr>
              <w:widowControl/>
              <w:jc w:val="center"/>
              <w:rPr>
                <w:del w:id="104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7E96E9CF" w14:textId="77777777" w:rsidR="002B4413" w:rsidRDefault="002B4413" w:rsidP="003D38C2">
            <w:pPr>
              <w:widowControl/>
              <w:jc w:val="center"/>
              <w:rPr>
                <w:del w:id="104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3304260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76FB74B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0943D3A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6C7629C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2E312D5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84DA4F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7863ABE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0AAAF07F" w14:textId="22C5BA18" w:rsidTr="001E635F">
        <w:trPr>
          <w:gridAfter w:val="1"/>
          <w:trHeight w:val="270"/>
          <w:jc w:val="center"/>
          <w:del w:id="1049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2848C3F1" w14:textId="77777777" w:rsidR="002B4413" w:rsidRDefault="002B4413" w:rsidP="003D38C2">
            <w:pPr>
              <w:widowControl/>
              <w:jc w:val="center"/>
              <w:rPr>
                <w:del w:id="105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51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山东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0A91C75A" w14:textId="77777777" w:rsidR="002B4413" w:rsidRDefault="002B4413" w:rsidP="003D38C2">
            <w:pPr>
              <w:widowControl/>
              <w:jc w:val="center"/>
              <w:rPr>
                <w:del w:id="105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15997029" w14:textId="77777777" w:rsidR="002B4413" w:rsidRDefault="002B4413" w:rsidP="003D38C2">
            <w:pPr>
              <w:widowControl/>
              <w:jc w:val="center"/>
              <w:rPr>
                <w:del w:id="105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3A708BAB" w14:textId="77777777" w:rsidR="002B4413" w:rsidRDefault="002B4413" w:rsidP="003D38C2">
            <w:pPr>
              <w:widowControl/>
              <w:jc w:val="center"/>
              <w:rPr>
                <w:del w:id="105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4B3344C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1BD204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7B2AFE5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5543828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1E302B3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9C94D7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1680FF2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04899053" w14:textId="6DC9BCEE" w:rsidTr="001E635F">
        <w:trPr>
          <w:gridAfter w:val="1"/>
          <w:trHeight w:val="270"/>
          <w:jc w:val="center"/>
          <w:del w:id="1055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5AD8F5A7" w14:textId="77777777" w:rsidR="002B4413" w:rsidRDefault="002B4413" w:rsidP="003D38C2">
            <w:pPr>
              <w:widowControl/>
              <w:jc w:val="center"/>
              <w:rPr>
                <w:del w:id="105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57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河南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5054E660" w14:textId="77777777" w:rsidR="002B4413" w:rsidRDefault="002B4413" w:rsidP="003D38C2">
            <w:pPr>
              <w:widowControl/>
              <w:jc w:val="center"/>
              <w:rPr>
                <w:del w:id="105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6416E17E" w14:textId="77777777" w:rsidR="002B4413" w:rsidRDefault="002B4413" w:rsidP="003D38C2">
            <w:pPr>
              <w:widowControl/>
              <w:jc w:val="center"/>
              <w:rPr>
                <w:del w:id="105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5CD578D6" w14:textId="77777777" w:rsidR="002B4413" w:rsidRDefault="002B4413" w:rsidP="003D38C2">
            <w:pPr>
              <w:widowControl/>
              <w:jc w:val="center"/>
              <w:rPr>
                <w:del w:id="106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51E73F9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3AAA510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3F3F8F0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7F0FE7F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4FF1E8F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03E253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6F61EC0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657AA01D" w14:textId="1AA87BDF" w:rsidTr="001E635F">
        <w:trPr>
          <w:gridAfter w:val="1"/>
          <w:trHeight w:val="270"/>
          <w:jc w:val="center"/>
          <w:del w:id="1061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2C7266D1" w14:textId="77777777" w:rsidR="002B4413" w:rsidRDefault="002B4413" w:rsidP="003D38C2">
            <w:pPr>
              <w:widowControl/>
              <w:jc w:val="center"/>
              <w:rPr>
                <w:del w:id="106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63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湖北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3BDF2F47" w14:textId="77777777" w:rsidR="002B4413" w:rsidRDefault="002B4413" w:rsidP="003D38C2">
            <w:pPr>
              <w:widowControl/>
              <w:jc w:val="center"/>
              <w:rPr>
                <w:del w:id="106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7C2577FA" w14:textId="77777777" w:rsidR="002B4413" w:rsidRDefault="002B4413" w:rsidP="003D38C2">
            <w:pPr>
              <w:widowControl/>
              <w:jc w:val="center"/>
              <w:rPr>
                <w:del w:id="106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4478B312" w14:textId="77777777" w:rsidR="002B4413" w:rsidRDefault="002B4413" w:rsidP="003D38C2">
            <w:pPr>
              <w:widowControl/>
              <w:jc w:val="center"/>
              <w:rPr>
                <w:del w:id="106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2B7244C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3C29D6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2658A04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3125C42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3F07467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277FDFB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4CA4DDD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34E80FE7" w14:textId="6BDEA9E3" w:rsidTr="001E635F">
        <w:trPr>
          <w:gridAfter w:val="1"/>
          <w:trHeight w:val="270"/>
          <w:jc w:val="center"/>
          <w:del w:id="1067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2C5D6BED" w14:textId="77777777" w:rsidR="002B4413" w:rsidRDefault="002B4413" w:rsidP="003D38C2">
            <w:pPr>
              <w:widowControl/>
              <w:jc w:val="center"/>
              <w:rPr>
                <w:del w:id="106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69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湖南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17023273" w14:textId="77777777" w:rsidR="002B4413" w:rsidRDefault="002B4413" w:rsidP="003D38C2">
            <w:pPr>
              <w:widowControl/>
              <w:jc w:val="center"/>
              <w:rPr>
                <w:del w:id="107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4A5626F7" w14:textId="77777777" w:rsidR="002B4413" w:rsidRDefault="002B4413" w:rsidP="003D38C2">
            <w:pPr>
              <w:widowControl/>
              <w:jc w:val="center"/>
              <w:rPr>
                <w:del w:id="107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6621AC9E" w14:textId="77777777" w:rsidR="002B4413" w:rsidRDefault="002B4413" w:rsidP="003D38C2">
            <w:pPr>
              <w:widowControl/>
              <w:jc w:val="center"/>
              <w:rPr>
                <w:del w:id="107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67ABB09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40509F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3A4122F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1AA22EE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6D4CBFA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77F38A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5828592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367FEBAB" w14:textId="1EF23352" w:rsidTr="001E635F">
        <w:trPr>
          <w:gridAfter w:val="1"/>
          <w:trHeight w:val="270"/>
          <w:jc w:val="center"/>
          <w:del w:id="1073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45B6D6FA" w14:textId="77777777" w:rsidR="002B4413" w:rsidRDefault="002B4413" w:rsidP="003D38C2">
            <w:pPr>
              <w:widowControl/>
              <w:jc w:val="center"/>
              <w:rPr>
                <w:del w:id="107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75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广东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1262084B" w14:textId="77777777" w:rsidR="002B4413" w:rsidRDefault="002B4413" w:rsidP="003D38C2">
            <w:pPr>
              <w:widowControl/>
              <w:jc w:val="center"/>
              <w:rPr>
                <w:del w:id="107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55E4E60F" w14:textId="77777777" w:rsidR="002B4413" w:rsidRDefault="002B4413" w:rsidP="003D38C2">
            <w:pPr>
              <w:widowControl/>
              <w:jc w:val="center"/>
              <w:rPr>
                <w:del w:id="107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495AABDC" w14:textId="77777777" w:rsidR="002B4413" w:rsidRDefault="002B4413" w:rsidP="003D38C2">
            <w:pPr>
              <w:widowControl/>
              <w:jc w:val="center"/>
              <w:rPr>
                <w:del w:id="107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16759C4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3870EA1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D55A59B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0B170AA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759D6F9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B4D0FE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4CA7A30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32FD47E5" w14:textId="56276139" w:rsidTr="001E635F">
        <w:trPr>
          <w:gridAfter w:val="1"/>
          <w:trHeight w:val="270"/>
          <w:jc w:val="center"/>
          <w:del w:id="1079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6480C34E" w14:textId="77777777" w:rsidR="002B4413" w:rsidRDefault="002B4413" w:rsidP="003D38C2">
            <w:pPr>
              <w:widowControl/>
              <w:jc w:val="center"/>
              <w:rPr>
                <w:del w:id="108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81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广西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3AD16C6A" w14:textId="77777777" w:rsidR="002B4413" w:rsidRDefault="002B4413" w:rsidP="003D38C2">
            <w:pPr>
              <w:widowControl/>
              <w:jc w:val="center"/>
              <w:rPr>
                <w:del w:id="108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0F38F9A0" w14:textId="77777777" w:rsidR="002B4413" w:rsidRDefault="002B4413" w:rsidP="003D38C2">
            <w:pPr>
              <w:widowControl/>
              <w:jc w:val="center"/>
              <w:rPr>
                <w:del w:id="108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17CD1DCF" w14:textId="77777777" w:rsidR="002B4413" w:rsidRDefault="002B4413" w:rsidP="003D38C2">
            <w:pPr>
              <w:widowControl/>
              <w:jc w:val="center"/>
              <w:rPr>
                <w:del w:id="108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4C2901B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CB5047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2D6C748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1838A62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7AEA3F4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E43CFC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FC99B5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7CD5F59" w14:textId="3458B444" w:rsidTr="001E635F">
        <w:trPr>
          <w:gridAfter w:val="1"/>
          <w:trHeight w:val="270"/>
          <w:jc w:val="center"/>
          <w:del w:id="1085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39BBF0C9" w14:textId="77777777" w:rsidR="002B4413" w:rsidRDefault="002B4413" w:rsidP="003D38C2">
            <w:pPr>
              <w:widowControl/>
              <w:jc w:val="center"/>
              <w:rPr>
                <w:del w:id="108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87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海南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7A112BA1" w14:textId="77777777" w:rsidR="002B4413" w:rsidRDefault="002B4413" w:rsidP="003D38C2">
            <w:pPr>
              <w:widowControl/>
              <w:jc w:val="center"/>
              <w:rPr>
                <w:del w:id="108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7FC3ACCE" w14:textId="77777777" w:rsidR="002B4413" w:rsidRDefault="002B4413" w:rsidP="003D38C2">
            <w:pPr>
              <w:widowControl/>
              <w:jc w:val="center"/>
              <w:rPr>
                <w:del w:id="108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10C95BA4" w14:textId="77777777" w:rsidR="002B4413" w:rsidRDefault="002B4413" w:rsidP="003D38C2">
            <w:pPr>
              <w:widowControl/>
              <w:jc w:val="center"/>
              <w:rPr>
                <w:del w:id="109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492EF75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497CFA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475812C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3DE8E69B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704E7B8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06083B7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4A086AD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4EB3675E" w14:textId="3FF8C281" w:rsidTr="001E635F">
        <w:trPr>
          <w:gridAfter w:val="1"/>
          <w:trHeight w:val="270"/>
          <w:jc w:val="center"/>
          <w:del w:id="1091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3CCF98B9" w14:textId="77777777" w:rsidR="002B4413" w:rsidRDefault="002B4413" w:rsidP="003D38C2">
            <w:pPr>
              <w:widowControl/>
              <w:jc w:val="center"/>
              <w:rPr>
                <w:del w:id="109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93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重庆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0322BE50" w14:textId="77777777" w:rsidR="002B4413" w:rsidRDefault="002B4413" w:rsidP="003D38C2">
            <w:pPr>
              <w:widowControl/>
              <w:jc w:val="center"/>
              <w:rPr>
                <w:del w:id="109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66EBB304" w14:textId="77777777" w:rsidR="002B4413" w:rsidRDefault="002B4413" w:rsidP="003D38C2">
            <w:pPr>
              <w:widowControl/>
              <w:jc w:val="center"/>
              <w:rPr>
                <w:del w:id="109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7B3F83E2" w14:textId="77777777" w:rsidR="002B4413" w:rsidRDefault="002B4413" w:rsidP="003D38C2">
            <w:pPr>
              <w:widowControl/>
              <w:jc w:val="center"/>
              <w:rPr>
                <w:del w:id="109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5298A8D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5103C8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645770C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76F91E3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58A3290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5AC0ECD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454AB25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78FD1122" w14:textId="5DA9A261" w:rsidTr="001E635F">
        <w:trPr>
          <w:gridAfter w:val="1"/>
          <w:trHeight w:val="270"/>
          <w:jc w:val="center"/>
          <w:del w:id="1097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53915B23" w14:textId="77777777" w:rsidR="002B4413" w:rsidRDefault="002B4413" w:rsidP="003D38C2">
            <w:pPr>
              <w:widowControl/>
              <w:jc w:val="center"/>
              <w:rPr>
                <w:del w:id="109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099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四川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0A622D54" w14:textId="77777777" w:rsidR="002B4413" w:rsidRDefault="002B4413" w:rsidP="003D38C2">
            <w:pPr>
              <w:widowControl/>
              <w:jc w:val="center"/>
              <w:rPr>
                <w:del w:id="110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73719A4C" w14:textId="77777777" w:rsidR="002B4413" w:rsidRDefault="002B4413" w:rsidP="003D38C2">
            <w:pPr>
              <w:widowControl/>
              <w:jc w:val="center"/>
              <w:rPr>
                <w:del w:id="110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68394AF2" w14:textId="77777777" w:rsidR="002B4413" w:rsidRDefault="002B4413" w:rsidP="003D38C2">
            <w:pPr>
              <w:widowControl/>
              <w:jc w:val="center"/>
              <w:rPr>
                <w:del w:id="110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3763D02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3FA8058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4BCF546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2E33D30B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4EB070D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0382FFF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4FC7421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24D9B962" w14:textId="2A3F9146" w:rsidTr="001E635F">
        <w:trPr>
          <w:gridAfter w:val="1"/>
          <w:trHeight w:val="270"/>
          <w:jc w:val="center"/>
          <w:del w:id="1103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1F8742C9" w14:textId="77777777" w:rsidR="002B4413" w:rsidRDefault="002B4413" w:rsidP="003D38C2">
            <w:pPr>
              <w:widowControl/>
              <w:jc w:val="center"/>
              <w:rPr>
                <w:del w:id="110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05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贵州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2319CF32" w14:textId="77777777" w:rsidR="002B4413" w:rsidRDefault="002B4413" w:rsidP="003D38C2">
            <w:pPr>
              <w:widowControl/>
              <w:jc w:val="center"/>
              <w:rPr>
                <w:del w:id="110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302E7127" w14:textId="77777777" w:rsidR="002B4413" w:rsidRDefault="002B4413" w:rsidP="003D38C2">
            <w:pPr>
              <w:widowControl/>
              <w:jc w:val="center"/>
              <w:rPr>
                <w:del w:id="110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00B7C3A8" w14:textId="77777777" w:rsidR="002B4413" w:rsidRDefault="002B4413" w:rsidP="003D38C2">
            <w:pPr>
              <w:widowControl/>
              <w:jc w:val="center"/>
              <w:rPr>
                <w:del w:id="110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238E92F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33EA046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6FC5AC2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0BF0DAD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31ECFD5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1FC576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63B4FC4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2F25BB33" w14:textId="313E0A94" w:rsidTr="001E635F">
        <w:trPr>
          <w:gridAfter w:val="1"/>
          <w:trHeight w:val="270"/>
          <w:jc w:val="center"/>
          <w:del w:id="1109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4FA9A4AA" w14:textId="77777777" w:rsidR="002B4413" w:rsidRDefault="002B4413" w:rsidP="003D38C2">
            <w:pPr>
              <w:widowControl/>
              <w:jc w:val="center"/>
              <w:rPr>
                <w:del w:id="111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11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云南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3A1EFEB7" w14:textId="77777777" w:rsidR="002B4413" w:rsidRDefault="002B4413" w:rsidP="003D38C2">
            <w:pPr>
              <w:widowControl/>
              <w:jc w:val="center"/>
              <w:rPr>
                <w:del w:id="111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521E7252" w14:textId="77777777" w:rsidR="002B4413" w:rsidRDefault="002B4413" w:rsidP="003D38C2">
            <w:pPr>
              <w:widowControl/>
              <w:jc w:val="center"/>
              <w:rPr>
                <w:del w:id="111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75148456" w14:textId="77777777" w:rsidR="002B4413" w:rsidRDefault="002B4413" w:rsidP="003D38C2">
            <w:pPr>
              <w:widowControl/>
              <w:jc w:val="center"/>
              <w:rPr>
                <w:del w:id="111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23B3C8FB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A8E228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5EA4D62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18284EFB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0F98754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4556886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42895C0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DC1488E" w14:textId="1405B341" w:rsidTr="001E635F">
        <w:trPr>
          <w:gridAfter w:val="1"/>
          <w:trHeight w:val="270"/>
          <w:jc w:val="center"/>
          <w:del w:id="1115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558B52FE" w14:textId="77777777" w:rsidR="002B4413" w:rsidRDefault="002B4413" w:rsidP="003D38C2">
            <w:pPr>
              <w:widowControl/>
              <w:jc w:val="center"/>
              <w:rPr>
                <w:del w:id="111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17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西藏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5CFBAE57" w14:textId="77777777" w:rsidR="002B4413" w:rsidRDefault="002B4413" w:rsidP="003D38C2">
            <w:pPr>
              <w:widowControl/>
              <w:jc w:val="center"/>
              <w:rPr>
                <w:del w:id="111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3E5C382A" w14:textId="77777777" w:rsidR="002B4413" w:rsidRDefault="002B4413" w:rsidP="003D38C2">
            <w:pPr>
              <w:widowControl/>
              <w:jc w:val="center"/>
              <w:rPr>
                <w:del w:id="111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72E3870F" w14:textId="77777777" w:rsidR="002B4413" w:rsidRDefault="002B4413" w:rsidP="003D38C2">
            <w:pPr>
              <w:widowControl/>
              <w:jc w:val="center"/>
              <w:rPr>
                <w:del w:id="112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7067CE3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71417C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44C32E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6173FCF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30F8BEB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169A036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9BA898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C143B9A" w14:textId="443B9DE5" w:rsidTr="001E635F">
        <w:trPr>
          <w:gridAfter w:val="1"/>
          <w:trHeight w:val="270"/>
          <w:jc w:val="center"/>
          <w:del w:id="1121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1B093E0A" w14:textId="77777777" w:rsidR="002B4413" w:rsidRDefault="002B4413" w:rsidP="003D38C2">
            <w:pPr>
              <w:widowControl/>
              <w:jc w:val="center"/>
              <w:rPr>
                <w:del w:id="112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23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陕西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4C9DBFED" w14:textId="77777777" w:rsidR="002B4413" w:rsidRDefault="002B4413" w:rsidP="003D38C2">
            <w:pPr>
              <w:widowControl/>
              <w:jc w:val="center"/>
              <w:rPr>
                <w:del w:id="112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5AD8CD13" w14:textId="77777777" w:rsidR="002B4413" w:rsidRDefault="002B4413" w:rsidP="003D38C2">
            <w:pPr>
              <w:widowControl/>
              <w:jc w:val="center"/>
              <w:rPr>
                <w:del w:id="112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4A4033E9" w14:textId="77777777" w:rsidR="002B4413" w:rsidRDefault="002B4413" w:rsidP="003D38C2">
            <w:pPr>
              <w:widowControl/>
              <w:jc w:val="center"/>
              <w:rPr>
                <w:del w:id="112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0AFE263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652CBE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0D3E4B8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78BB179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5ACC150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AEB3CF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E25327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92D7EA4" w14:textId="340D8B4C" w:rsidTr="001E635F">
        <w:trPr>
          <w:gridAfter w:val="1"/>
          <w:trHeight w:val="270"/>
          <w:jc w:val="center"/>
          <w:del w:id="1127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4F3F4123" w14:textId="77777777" w:rsidR="002B4413" w:rsidRDefault="002B4413" w:rsidP="003D38C2">
            <w:pPr>
              <w:widowControl/>
              <w:jc w:val="center"/>
              <w:rPr>
                <w:del w:id="112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29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甘肃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48B2AC6A" w14:textId="77777777" w:rsidR="002B4413" w:rsidRDefault="002B4413" w:rsidP="003D38C2">
            <w:pPr>
              <w:widowControl/>
              <w:jc w:val="center"/>
              <w:rPr>
                <w:del w:id="113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098D2A0A" w14:textId="77777777" w:rsidR="002B4413" w:rsidRDefault="002B4413" w:rsidP="003D38C2">
            <w:pPr>
              <w:widowControl/>
              <w:jc w:val="center"/>
              <w:rPr>
                <w:del w:id="1131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079278B5" w14:textId="77777777" w:rsidR="002B4413" w:rsidRDefault="002B4413" w:rsidP="003D38C2">
            <w:pPr>
              <w:widowControl/>
              <w:jc w:val="center"/>
              <w:rPr>
                <w:del w:id="1132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370953B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3293CE2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423A5A9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37A90C9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206B47E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1FD0BBB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06A59F7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256F0B9C" w14:textId="1AE2EB80" w:rsidTr="001E635F">
        <w:trPr>
          <w:gridAfter w:val="1"/>
          <w:trHeight w:val="270"/>
          <w:jc w:val="center"/>
          <w:del w:id="1133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0160069D" w14:textId="77777777" w:rsidR="002B4413" w:rsidRDefault="002B4413" w:rsidP="003D38C2">
            <w:pPr>
              <w:widowControl/>
              <w:jc w:val="center"/>
              <w:rPr>
                <w:del w:id="113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35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青海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5BEA6EE1" w14:textId="77777777" w:rsidR="002B4413" w:rsidRDefault="002B4413" w:rsidP="003D38C2">
            <w:pPr>
              <w:widowControl/>
              <w:jc w:val="center"/>
              <w:rPr>
                <w:del w:id="113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4BAC9045" w14:textId="77777777" w:rsidR="002B4413" w:rsidRDefault="002B4413" w:rsidP="003D38C2">
            <w:pPr>
              <w:widowControl/>
              <w:jc w:val="center"/>
              <w:rPr>
                <w:del w:id="1137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362786E7" w14:textId="77777777" w:rsidR="002B4413" w:rsidRDefault="002B4413" w:rsidP="003D38C2">
            <w:pPr>
              <w:widowControl/>
              <w:jc w:val="center"/>
              <w:rPr>
                <w:del w:id="1138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6650686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8C90325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229E31A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52A355E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0168176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4A9EDC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0E71567C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5D6F2B42" w14:textId="2D0F8361" w:rsidTr="001E635F">
        <w:trPr>
          <w:gridAfter w:val="1"/>
          <w:trHeight w:val="270"/>
          <w:jc w:val="center"/>
          <w:del w:id="1139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301D2249" w14:textId="77777777" w:rsidR="002B4413" w:rsidRDefault="002B4413" w:rsidP="003D38C2">
            <w:pPr>
              <w:widowControl/>
              <w:jc w:val="center"/>
              <w:rPr>
                <w:del w:id="1140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41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宁夏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68B9105A" w14:textId="77777777" w:rsidR="002B4413" w:rsidRDefault="002B4413" w:rsidP="003D38C2">
            <w:pPr>
              <w:widowControl/>
              <w:jc w:val="center"/>
              <w:rPr>
                <w:del w:id="114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1EB531A0" w14:textId="77777777" w:rsidR="002B4413" w:rsidRDefault="002B4413" w:rsidP="003D38C2">
            <w:pPr>
              <w:widowControl/>
              <w:jc w:val="center"/>
              <w:rPr>
                <w:del w:id="1143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283D944E" w14:textId="77777777" w:rsidR="002B4413" w:rsidRDefault="002B4413" w:rsidP="003D38C2">
            <w:pPr>
              <w:widowControl/>
              <w:jc w:val="center"/>
              <w:rPr>
                <w:del w:id="1144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13EBD1B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4167DA86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386E7B6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683F3119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4C99258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1C931CA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472FD9C8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60409643" w14:textId="11C2BAAE" w:rsidTr="001E635F">
        <w:trPr>
          <w:gridAfter w:val="1"/>
          <w:trHeight w:val="270"/>
          <w:jc w:val="center"/>
          <w:del w:id="1145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0CDB624A" w14:textId="77777777" w:rsidR="002B4413" w:rsidRDefault="002B4413" w:rsidP="003D38C2">
            <w:pPr>
              <w:widowControl/>
              <w:jc w:val="center"/>
              <w:rPr>
                <w:del w:id="1146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47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新疆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57566628" w14:textId="77777777" w:rsidR="002B4413" w:rsidRDefault="002B4413" w:rsidP="003D38C2">
            <w:pPr>
              <w:widowControl/>
              <w:jc w:val="center"/>
              <w:rPr>
                <w:del w:id="1148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2899EBFE" w14:textId="77777777" w:rsidR="002B4413" w:rsidRDefault="002B4413" w:rsidP="003D38C2">
            <w:pPr>
              <w:widowControl/>
              <w:jc w:val="center"/>
              <w:rPr>
                <w:del w:id="1149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33FF327C" w14:textId="77777777" w:rsidR="002B4413" w:rsidRDefault="002B4413" w:rsidP="003D38C2">
            <w:pPr>
              <w:widowControl/>
              <w:jc w:val="center"/>
              <w:rPr>
                <w:del w:id="1150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41F4567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67CD94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5D56431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78D0C68A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520BBA0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0017308D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768063B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0BF0D6F" w14:textId="367DB699" w:rsidTr="001E635F">
        <w:trPr>
          <w:gridAfter w:val="1"/>
          <w:trHeight w:val="270"/>
          <w:jc w:val="center"/>
          <w:del w:id="1151" w:author="NANA" w:date="2022-05-10T10:22:00Z"/>
        </w:trPr>
        <w:tc>
          <w:tcPr>
            <w:tcW w:w="206" w:type="pct"/>
            <w:shd w:val="clear" w:color="auto" w:fill="auto"/>
            <w:noWrap/>
            <w:vAlign w:val="center"/>
          </w:tcPr>
          <w:p w14:paraId="28D172AA" w14:textId="77777777" w:rsidR="002B4413" w:rsidRDefault="002B4413" w:rsidP="003D38C2">
            <w:pPr>
              <w:widowControl/>
              <w:jc w:val="center"/>
              <w:rPr>
                <w:del w:id="1152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53" w:author="NANA" w:date="2022-05-10T10:22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兵团</w:delText>
              </w:r>
            </w:del>
          </w:p>
        </w:tc>
        <w:tc>
          <w:tcPr>
            <w:tcW w:w="731" w:type="pct"/>
            <w:gridSpan w:val="4"/>
            <w:shd w:val="clear" w:color="auto" w:fill="auto"/>
            <w:noWrap/>
            <w:vAlign w:val="center"/>
          </w:tcPr>
          <w:p w14:paraId="0628B3EF" w14:textId="77777777" w:rsidR="002B4413" w:rsidRDefault="002B4413" w:rsidP="003D38C2">
            <w:pPr>
              <w:widowControl/>
              <w:jc w:val="center"/>
              <w:rPr>
                <w:del w:id="1154" w:author="NANA" w:date="2022-05-10T10:22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545" w:type="pct"/>
            <w:gridSpan w:val="4"/>
            <w:shd w:val="clear" w:color="auto" w:fill="auto"/>
            <w:noWrap/>
            <w:vAlign w:val="center"/>
          </w:tcPr>
          <w:p w14:paraId="628B98EF" w14:textId="77777777" w:rsidR="002B4413" w:rsidRDefault="002B4413" w:rsidP="003D38C2">
            <w:pPr>
              <w:widowControl/>
              <w:jc w:val="center"/>
              <w:rPr>
                <w:del w:id="1155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96" w:type="pct"/>
            <w:gridSpan w:val="4"/>
            <w:shd w:val="clear" w:color="auto" w:fill="auto"/>
            <w:noWrap/>
            <w:vAlign w:val="center"/>
          </w:tcPr>
          <w:p w14:paraId="2077031C" w14:textId="77777777" w:rsidR="002B4413" w:rsidRDefault="002B4413" w:rsidP="003D38C2">
            <w:pPr>
              <w:widowControl/>
              <w:jc w:val="center"/>
              <w:rPr>
                <w:del w:id="1156" w:author="NANA" w:date="2022-05-10T10:22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2" w:type="pct"/>
            <w:gridSpan w:val="6"/>
          </w:tcPr>
          <w:p w14:paraId="59E09912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5C810BF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02DE4DE4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2B6941D7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48A213C3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79AE79CE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0FD2ED11" w14:textId="77777777" w:rsidR="002B4413" w:rsidRDefault="002B4413" w:rsidP="003D38C2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422C9EA5" w14:textId="183C5273" w:rsidTr="001E635F">
        <w:tblPrEx>
          <w:jc w:val="left"/>
        </w:tblPrEx>
        <w:trPr>
          <w:gridAfter w:val="1"/>
          <w:trHeight w:val="270"/>
          <w:del w:id="1157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5B04E5EC" w14:textId="77777777" w:rsidR="002B4413" w:rsidRDefault="002B4413">
            <w:pPr>
              <w:widowControl/>
              <w:jc w:val="center"/>
              <w:rPr>
                <w:del w:id="1158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59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黑龙江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65F56AAB" w14:textId="77777777" w:rsidR="002B4413" w:rsidRDefault="002B4413">
            <w:pPr>
              <w:widowControl/>
              <w:jc w:val="center"/>
              <w:rPr>
                <w:del w:id="1160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130A1D75" w14:textId="77777777" w:rsidR="002B4413" w:rsidRDefault="002B4413">
            <w:pPr>
              <w:widowControl/>
              <w:jc w:val="center"/>
              <w:rPr>
                <w:del w:id="116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0618C43C" w14:textId="77777777" w:rsidR="002B4413" w:rsidRDefault="002B4413">
            <w:pPr>
              <w:widowControl/>
              <w:jc w:val="center"/>
              <w:rPr>
                <w:del w:id="116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7F2CE425" w14:textId="77777777" w:rsidR="002B4413" w:rsidRDefault="002B4413">
            <w:pPr>
              <w:widowControl/>
              <w:jc w:val="center"/>
              <w:rPr>
                <w:del w:id="116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7839620A" w14:textId="77777777" w:rsidR="002B4413" w:rsidRDefault="002B4413">
            <w:pPr>
              <w:widowControl/>
              <w:jc w:val="center"/>
              <w:rPr>
                <w:del w:id="116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4C730A8D" w14:textId="77777777" w:rsidR="002B4413" w:rsidRDefault="002B4413">
            <w:pPr>
              <w:widowControl/>
              <w:jc w:val="center"/>
              <w:rPr>
                <w:del w:id="116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746892DE" w14:textId="77777777" w:rsidR="002B4413" w:rsidRDefault="002B4413">
            <w:pPr>
              <w:widowControl/>
              <w:jc w:val="center"/>
              <w:rPr>
                <w:del w:id="116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6AD75212" w14:textId="77777777" w:rsidR="002B4413" w:rsidRDefault="002B4413">
            <w:pPr>
              <w:widowControl/>
              <w:jc w:val="center"/>
              <w:rPr>
                <w:del w:id="116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61746D74" w14:textId="77777777" w:rsidR="002B4413" w:rsidRDefault="002B4413">
            <w:pPr>
              <w:widowControl/>
              <w:jc w:val="center"/>
              <w:rPr>
                <w:del w:id="116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4A97F127" w14:textId="77777777" w:rsidR="002B4413" w:rsidRDefault="002B4413">
            <w:pPr>
              <w:widowControl/>
              <w:jc w:val="center"/>
              <w:rPr>
                <w:del w:id="116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61B08B2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5B74B65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6A4C934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00228CEB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19304068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5EA8BB5E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5D33BF8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72300CA1" w14:textId="2548396C" w:rsidTr="001E635F">
        <w:tblPrEx>
          <w:jc w:val="left"/>
        </w:tblPrEx>
        <w:trPr>
          <w:gridAfter w:val="1"/>
          <w:trHeight w:val="270"/>
          <w:del w:id="1170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44F89BD6" w14:textId="77777777" w:rsidR="002B4413" w:rsidRDefault="002B4413">
            <w:pPr>
              <w:widowControl/>
              <w:jc w:val="center"/>
              <w:rPr>
                <w:del w:id="1171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72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上海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107F48BF" w14:textId="77777777" w:rsidR="002B4413" w:rsidRDefault="002B4413">
            <w:pPr>
              <w:widowControl/>
              <w:jc w:val="center"/>
              <w:rPr>
                <w:del w:id="1173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7E167F5B" w14:textId="77777777" w:rsidR="002B4413" w:rsidRDefault="002B4413">
            <w:pPr>
              <w:widowControl/>
              <w:jc w:val="center"/>
              <w:rPr>
                <w:del w:id="117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4020BA33" w14:textId="77777777" w:rsidR="002B4413" w:rsidRDefault="002B4413">
            <w:pPr>
              <w:widowControl/>
              <w:jc w:val="center"/>
              <w:rPr>
                <w:del w:id="117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4293FEFC" w14:textId="77777777" w:rsidR="002B4413" w:rsidRDefault="002B4413">
            <w:pPr>
              <w:widowControl/>
              <w:jc w:val="center"/>
              <w:rPr>
                <w:del w:id="117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42A9D5D3" w14:textId="77777777" w:rsidR="002B4413" w:rsidRDefault="002B4413">
            <w:pPr>
              <w:widowControl/>
              <w:jc w:val="center"/>
              <w:rPr>
                <w:del w:id="117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087CD60C" w14:textId="77777777" w:rsidR="002B4413" w:rsidRDefault="002B4413">
            <w:pPr>
              <w:widowControl/>
              <w:jc w:val="center"/>
              <w:rPr>
                <w:del w:id="117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382C4E65" w14:textId="77777777" w:rsidR="002B4413" w:rsidRDefault="002B4413">
            <w:pPr>
              <w:widowControl/>
              <w:jc w:val="center"/>
              <w:rPr>
                <w:del w:id="117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6C84FD6" w14:textId="77777777" w:rsidR="002B4413" w:rsidRDefault="002B4413">
            <w:pPr>
              <w:widowControl/>
              <w:jc w:val="center"/>
              <w:rPr>
                <w:del w:id="118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1DAB81BC" w14:textId="77777777" w:rsidR="002B4413" w:rsidRDefault="002B4413">
            <w:pPr>
              <w:widowControl/>
              <w:jc w:val="center"/>
              <w:rPr>
                <w:del w:id="118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579CDD97" w14:textId="77777777" w:rsidR="002B4413" w:rsidRDefault="002B4413">
            <w:pPr>
              <w:widowControl/>
              <w:jc w:val="center"/>
              <w:rPr>
                <w:del w:id="118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063DF61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C4F9A1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971FD14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2A76B15E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50F8D0B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071D9E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5ECFBCB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60A518C3" w14:textId="6287F2E6" w:rsidTr="001E635F">
        <w:tblPrEx>
          <w:jc w:val="left"/>
        </w:tblPrEx>
        <w:trPr>
          <w:gridAfter w:val="1"/>
          <w:trHeight w:val="270"/>
          <w:del w:id="1183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39761E72" w14:textId="77777777" w:rsidR="002B4413" w:rsidRDefault="002B4413">
            <w:pPr>
              <w:widowControl/>
              <w:jc w:val="center"/>
              <w:rPr>
                <w:del w:id="1184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85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江苏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037AD448" w14:textId="77777777" w:rsidR="002B4413" w:rsidRDefault="002B4413">
            <w:pPr>
              <w:widowControl/>
              <w:jc w:val="center"/>
              <w:rPr>
                <w:del w:id="1186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1A2E91F8" w14:textId="77777777" w:rsidR="002B4413" w:rsidRDefault="002B4413">
            <w:pPr>
              <w:widowControl/>
              <w:jc w:val="center"/>
              <w:rPr>
                <w:del w:id="118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07A29956" w14:textId="77777777" w:rsidR="002B4413" w:rsidRDefault="002B4413">
            <w:pPr>
              <w:widowControl/>
              <w:jc w:val="center"/>
              <w:rPr>
                <w:del w:id="118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03E11B3D" w14:textId="77777777" w:rsidR="002B4413" w:rsidRDefault="002B4413">
            <w:pPr>
              <w:widowControl/>
              <w:jc w:val="center"/>
              <w:rPr>
                <w:del w:id="118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6DDE9FF7" w14:textId="77777777" w:rsidR="002B4413" w:rsidRDefault="002B4413">
            <w:pPr>
              <w:widowControl/>
              <w:jc w:val="center"/>
              <w:rPr>
                <w:del w:id="119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10ABB866" w14:textId="77777777" w:rsidR="002B4413" w:rsidRDefault="002B4413">
            <w:pPr>
              <w:widowControl/>
              <w:jc w:val="center"/>
              <w:rPr>
                <w:del w:id="119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26CDE9A9" w14:textId="77777777" w:rsidR="002B4413" w:rsidRDefault="002B4413">
            <w:pPr>
              <w:widowControl/>
              <w:jc w:val="center"/>
              <w:rPr>
                <w:del w:id="119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4489D29C" w14:textId="77777777" w:rsidR="002B4413" w:rsidRDefault="002B4413">
            <w:pPr>
              <w:widowControl/>
              <w:jc w:val="center"/>
              <w:rPr>
                <w:del w:id="119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766178D2" w14:textId="77777777" w:rsidR="002B4413" w:rsidRDefault="002B4413">
            <w:pPr>
              <w:widowControl/>
              <w:jc w:val="center"/>
              <w:rPr>
                <w:del w:id="119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1464FB71" w14:textId="77777777" w:rsidR="002B4413" w:rsidRDefault="002B4413">
            <w:pPr>
              <w:widowControl/>
              <w:jc w:val="center"/>
              <w:rPr>
                <w:del w:id="119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013FFCE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52B105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2DD028D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773FEB04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171BBB54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123A6CCB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147E5EC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56B6BA8E" w14:textId="4F062652" w:rsidTr="001E635F">
        <w:tblPrEx>
          <w:jc w:val="left"/>
        </w:tblPrEx>
        <w:trPr>
          <w:gridAfter w:val="1"/>
          <w:trHeight w:val="270"/>
          <w:del w:id="1196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2F190A45" w14:textId="77777777" w:rsidR="002B4413" w:rsidRDefault="002B4413">
            <w:pPr>
              <w:widowControl/>
              <w:jc w:val="center"/>
              <w:rPr>
                <w:del w:id="1197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198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浙江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6EABC8DD" w14:textId="77777777" w:rsidR="002B4413" w:rsidRDefault="002B4413">
            <w:pPr>
              <w:widowControl/>
              <w:jc w:val="center"/>
              <w:rPr>
                <w:del w:id="1199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4F45BCC9" w14:textId="77777777" w:rsidR="002B4413" w:rsidRDefault="002B4413">
            <w:pPr>
              <w:widowControl/>
              <w:jc w:val="center"/>
              <w:rPr>
                <w:del w:id="120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41683BDE" w14:textId="77777777" w:rsidR="002B4413" w:rsidRDefault="002B4413">
            <w:pPr>
              <w:widowControl/>
              <w:jc w:val="center"/>
              <w:rPr>
                <w:del w:id="120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56CD8D1D" w14:textId="77777777" w:rsidR="002B4413" w:rsidRDefault="002B4413">
            <w:pPr>
              <w:widowControl/>
              <w:jc w:val="center"/>
              <w:rPr>
                <w:del w:id="120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26AB66BB" w14:textId="77777777" w:rsidR="002B4413" w:rsidRDefault="002B4413">
            <w:pPr>
              <w:widowControl/>
              <w:jc w:val="center"/>
              <w:rPr>
                <w:del w:id="120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1890DB91" w14:textId="77777777" w:rsidR="002B4413" w:rsidRDefault="002B4413">
            <w:pPr>
              <w:widowControl/>
              <w:jc w:val="center"/>
              <w:rPr>
                <w:del w:id="120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08441608" w14:textId="77777777" w:rsidR="002B4413" w:rsidRDefault="002B4413">
            <w:pPr>
              <w:widowControl/>
              <w:jc w:val="center"/>
              <w:rPr>
                <w:del w:id="120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370DE7E8" w14:textId="77777777" w:rsidR="002B4413" w:rsidRDefault="002B4413">
            <w:pPr>
              <w:widowControl/>
              <w:jc w:val="center"/>
              <w:rPr>
                <w:del w:id="120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2B866F32" w14:textId="77777777" w:rsidR="002B4413" w:rsidRDefault="002B4413">
            <w:pPr>
              <w:widowControl/>
              <w:jc w:val="center"/>
              <w:rPr>
                <w:del w:id="120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5F64A8AE" w14:textId="77777777" w:rsidR="002B4413" w:rsidRDefault="002B4413">
            <w:pPr>
              <w:widowControl/>
              <w:jc w:val="center"/>
              <w:rPr>
                <w:del w:id="120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59F836B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3D34957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7D4322F4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17283D1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5AF58CF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88C6D8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9F8FC9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6F0BEF0A" w14:textId="1FFE2C48" w:rsidTr="001E635F">
        <w:tblPrEx>
          <w:jc w:val="left"/>
        </w:tblPrEx>
        <w:trPr>
          <w:gridAfter w:val="1"/>
          <w:trHeight w:val="270"/>
          <w:del w:id="1209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4E56BB0C" w14:textId="77777777" w:rsidR="002B4413" w:rsidRDefault="002B4413">
            <w:pPr>
              <w:widowControl/>
              <w:jc w:val="center"/>
              <w:rPr>
                <w:del w:id="1210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211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安徽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7052A455" w14:textId="77777777" w:rsidR="002B4413" w:rsidRDefault="002B4413">
            <w:pPr>
              <w:widowControl/>
              <w:jc w:val="center"/>
              <w:rPr>
                <w:del w:id="1212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2D773D14" w14:textId="77777777" w:rsidR="002B4413" w:rsidRDefault="002B4413">
            <w:pPr>
              <w:widowControl/>
              <w:jc w:val="center"/>
              <w:rPr>
                <w:del w:id="121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526EE6D4" w14:textId="77777777" w:rsidR="002B4413" w:rsidRDefault="002B4413">
            <w:pPr>
              <w:widowControl/>
              <w:jc w:val="center"/>
              <w:rPr>
                <w:del w:id="121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039A468F" w14:textId="77777777" w:rsidR="002B4413" w:rsidRDefault="002B4413">
            <w:pPr>
              <w:widowControl/>
              <w:jc w:val="center"/>
              <w:rPr>
                <w:del w:id="121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509192DF" w14:textId="77777777" w:rsidR="002B4413" w:rsidRDefault="002B4413">
            <w:pPr>
              <w:widowControl/>
              <w:jc w:val="center"/>
              <w:rPr>
                <w:del w:id="121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7BBC5451" w14:textId="77777777" w:rsidR="002B4413" w:rsidRDefault="002B4413">
            <w:pPr>
              <w:widowControl/>
              <w:jc w:val="center"/>
              <w:rPr>
                <w:del w:id="121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02FBA96E" w14:textId="77777777" w:rsidR="002B4413" w:rsidRDefault="002B4413">
            <w:pPr>
              <w:widowControl/>
              <w:jc w:val="center"/>
              <w:rPr>
                <w:del w:id="121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0B9F9A22" w14:textId="77777777" w:rsidR="002B4413" w:rsidRDefault="002B4413">
            <w:pPr>
              <w:widowControl/>
              <w:jc w:val="center"/>
              <w:rPr>
                <w:del w:id="121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04E8D489" w14:textId="77777777" w:rsidR="002B4413" w:rsidRDefault="002B4413">
            <w:pPr>
              <w:widowControl/>
              <w:jc w:val="center"/>
              <w:rPr>
                <w:del w:id="122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732E4F7E" w14:textId="77777777" w:rsidR="002B4413" w:rsidRDefault="002B4413">
            <w:pPr>
              <w:widowControl/>
              <w:jc w:val="center"/>
              <w:rPr>
                <w:del w:id="122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784912F2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76CDA4D4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EFC769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13BA04C2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6571CF1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5366EA8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74F5855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5AE081A8" w14:textId="0A08795A" w:rsidTr="001E635F">
        <w:tblPrEx>
          <w:jc w:val="left"/>
        </w:tblPrEx>
        <w:trPr>
          <w:gridAfter w:val="1"/>
          <w:trHeight w:val="270"/>
          <w:del w:id="1222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40BDAD63" w14:textId="77777777" w:rsidR="002B4413" w:rsidRDefault="002B4413">
            <w:pPr>
              <w:widowControl/>
              <w:jc w:val="center"/>
              <w:rPr>
                <w:del w:id="1223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224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福建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47B17DCA" w14:textId="77777777" w:rsidR="002B4413" w:rsidRDefault="002B4413">
            <w:pPr>
              <w:widowControl/>
              <w:jc w:val="center"/>
              <w:rPr>
                <w:del w:id="1225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7F338B84" w14:textId="77777777" w:rsidR="002B4413" w:rsidRDefault="002B4413">
            <w:pPr>
              <w:widowControl/>
              <w:jc w:val="center"/>
              <w:rPr>
                <w:del w:id="122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777C3EAF" w14:textId="77777777" w:rsidR="002B4413" w:rsidRDefault="002B4413">
            <w:pPr>
              <w:widowControl/>
              <w:jc w:val="center"/>
              <w:rPr>
                <w:del w:id="122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747DC9F7" w14:textId="77777777" w:rsidR="002B4413" w:rsidRDefault="002B4413">
            <w:pPr>
              <w:widowControl/>
              <w:jc w:val="center"/>
              <w:rPr>
                <w:del w:id="122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18B9F574" w14:textId="77777777" w:rsidR="002B4413" w:rsidRDefault="002B4413">
            <w:pPr>
              <w:widowControl/>
              <w:jc w:val="center"/>
              <w:rPr>
                <w:del w:id="122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310A2C32" w14:textId="77777777" w:rsidR="002B4413" w:rsidRDefault="002B4413">
            <w:pPr>
              <w:widowControl/>
              <w:jc w:val="center"/>
              <w:rPr>
                <w:del w:id="123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6E4E57D2" w14:textId="77777777" w:rsidR="002B4413" w:rsidRDefault="002B4413">
            <w:pPr>
              <w:widowControl/>
              <w:jc w:val="center"/>
              <w:rPr>
                <w:del w:id="123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4E8C1570" w14:textId="77777777" w:rsidR="002B4413" w:rsidRDefault="002B4413">
            <w:pPr>
              <w:widowControl/>
              <w:jc w:val="center"/>
              <w:rPr>
                <w:del w:id="123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6F1F5728" w14:textId="77777777" w:rsidR="002B4413" w:rsidRDefault="002B4413">
            <w:pPr>
              <w:widowControl/>
              <w:jc w:val="center"/>
              <w:rPr>
                <w:del w:id="123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205F81D5" w14:textId="77777777" w:rsidR="002B4413" w:rsidRDefault="002B4413">
            <w:pPr>
              <w:widowControl/>
              <w:jc w:val="center"/>
              <w:rPr>
                <w:del w:id="123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1A03915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1DEF09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DF654D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798EE37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2A68339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10B1840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02242E2B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2E6CC316" w14:textId="410BCB23" w:rsidTr="001E635F">
        <w:tblPrEx>
          <w:jc w:val="left"/>
        </w:tblPrEx>
        <w:trPr>
          <w:gridAfter w:val="1"/>
          <w:trHeight w:val="270"/>
          <w:del w:id="1235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4AEA1A5C" w14:textId="77777777" w:rsidR="002B4413" w:rsidRDefault="002B4413">
            <w:pPr>
              <w:widowControl/>
              <w:jc w:val="center"/>
              <w:rPr>
                <w:del w:id="1236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237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江西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12022B98" w14:textId="77777777" w:rsidR="002B4413" w:rsidRDefault="002B4413">
            <w:pPr>
              <w:widowControl/>
              <w:jc w:val="center"/>
              <w:rPr>
                <w:del w:id="1238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784F1678" w14:textId="77777777" w:rsidR="002B4413" w:rsidRDefault="002B4413">
            <w:pPr>
              <w:widowControl/>
              <w:jc w:val="center"/>
              <w:rPr>
                <w:del w:id="123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0D1DF8E6" w14:textId="77777777" w:rsidR="002B4413" w:rsidRDefault="002B4413">
            <w:pPr>
              <w:widowControl/>
              <w:jc w:val="center"/>
              <w:rPr>
                <w:del w:id="124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51E25A68" w14:textId="77777777" w:rsidR="002B4413" w:rsidRDefault="002B4413">
            <w:pPr>
              <w:widowControl/>
              <w:jc w:val="center"/>
              <w:rPr>
                <w:del w:id="124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73B3333A" w14:textId="77777777" w:rsidR="002B4413" w:rsidRDefault="002B4413">
            <w:pPr>
              <w:widowControl/>
              <w:jc w:val="center"/>
              <w:rPr>
                <w:del w:id="124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3CC1240B" w14:textId="77777777" w:rsidR="002B4413" w:rsidRDefault="002B4413">
            <w:pPr>
              <w:widowControl/>
              <w:jc w:val="center"/>
              <w:rPr>
                <w:del w:id="124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58908A18" w14:textId="77777777" w:rsidR="002B4413" w:rsidRDefault="002B4413">
            <w:pPr>
              <w:widowControl/>
              <w:jc w:val="center"/>
              <w:rPr>
                <w:del w:id="124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3C0E9B3A" w14:textId="77777777" w:rsidR="002B4413" w:rsidRDefault="002B4413">
            <w:pPr>
              <w:widowControl/>
              <w:jc w:val="center"/>
              <w:rPr>
                <w:del w:id="124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1765D81D" w14:textId="77777777" w:rsidR="002B4413" w:rsidRDefault="002B4413">
            <w:pPr>
              <w:widowControl/>
              <w:jc w:val="center"/>
              <w:rPr>
                <w:del w:id="124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3920946C" w14:textId="77777777" w:rsidR="002B4413" w:rsidRDefault="002B4413">
            <w:pPr>
              <w:widowControl/>
              <w:jc w:val="center"/>
              <w:rPr>
                <w:del w:id="124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6FE1B92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71FB48C8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5A7F38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55348A6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08604D7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2CEB998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7C7CDB4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541C1EB6" w14:textId="5CF604CB" w:rsidTr="001E635F">
        <w:tblPrEx>
          <w:jc w:val="left"/>
        </w:tblPrEx>
        <w:trPr>
          <w:gridAfter w:val="1"/>
          <w:trHeight w:val="270"/>
          <w:del w:id="1248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154C004A" w14:textId="77777777" w:rsidR="002B4413" w:rsidRDefault="002B4413">
            <w:pPr>
              <w:widowControl/>
              <w:jc w:val="center"/>
              <w:rPr>
                <w:del w:id="1249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250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山东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1FB3C411" w14:textId="77777777" w:rsidR="002B4413" w:rsidRDefault="002B4413">
            <w:pPr>
              <w:widowControl/>
              <w:jc w:val="center"/>
              <w:rPr>
                <w:del w:id="1251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4E7587F5" w14:textId="77777777" w:rsidR="002B4413" w:rsidRDefault="002B4413">
            <w:pPr>
              <w:widowControl/>
              <w:jc w:val="center"/>
              <w:rPr>
                <w:del w:id="125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0DED9C4C" w14:textId="77777777" w:rsidR="002B4413" w:rsidRDefault="002B4413">
            <w:pPr>
              <w:widowControl/>
              <w:jc w:val="center"/>
              <w:rPr>
                <w:del w:id="125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6F91BE5D" w14:textId="77777777" w:rsidR="002B4413" w:rsidRDefault="002B4413">
            <w:pPr>
              <w:widowControl/>
              <w:jc w:val="center"/>
              <w:rPr>
                <w:del w:id="125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4540DCD0" w14:textId="77777777" w:rsidR="002B4413" w:rsidRDefault="002B4413">
            <w:pPr>
              <w:widowControl/>
              <w:jc w:val="center"/>
              <w:rPr>
                <w:del w:id="125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6463E81C" w14:textId="77777777" w:rsidR="002B4413" w:rsidRDefault="002B4413">
            <w:pPr>
              <w:widowControl/>
              <w:jc w:val="center"/>
              <w:rPr>
                <w:del w:id="125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67CC5E20" w14:textId="77777777" w:rsidR="002B4413" w:rsidRDefault="002B4413">
            <w:pPr>
              <w:widowControl/>
              <w:jc w:val="center"/>
              <w:rPr>
                <w:del w:id="125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2643D74E" w14:textId="77777777" w:rsidR="002B4413" w:rsidRDefault="002B4413">
            <w:pPr>
              <w:widowControl/>
              <w:jc w:val="center"/>
              <w:rPr>
                <w:del w:id="125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13A79179" w14:textId="77777777" w:rsidR="002B4413" w:rsidRDefault="002B4413">
            <w:pPr>
              <w:widowControl/>
              <w:jc w:val="center"/>
              <w:rPr>
                <w:del w:id="125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1E848309" w14:textId="77777777" w:rsidR="002B4413" w:rsidRDefault="002B4413">
            <w:pPr>
              <w:widowControl/>
              <w:jc w:val="center"/>
              <w:rPr>
                <w:del w:id="126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4CF3672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0D1BA8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259BE1E5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2D668474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3B7AEE25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21F7C3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6522C845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21C54C6F" w14:textId="0269E7D2" w:rsidTr="001E635F">
        <w:tblPrEx>
          <w:jc w:val="left"/>
        </w:tblPrEx>
        <w:trPr>
          <w:gridAfter w:val="1"/>
          <w:trHeight w:val="270"/>
          <w:del w:id="1261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0E2F3828" w14:textId="77777777" w:rsidR="002B4413" w:rsidRDefault="002B4413">
            <w:pPr>
              <w:widowControl/>
              <w:jc w:val="center"/>
              <w:rPr>
                <w:del w:id="1262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263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河南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448A0164" w14:textId="77777777" w:rsidR="002B4413" w:rsidRDefault="002B4413">
            <w:pPr>
              <w:widowControl/>
              <w:jc w:val="center"/>
              <w:rPr>
                <w:del w:id="1264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7D642F44" w14:textId="77777777" w:rsidR="002B4413" w:rsidRDefault="002B4413">
            <w:pPr>
              <w:widowControl/>
              <w:jc w:val="center"/>
              <w:rPr>
                <w:del w:id="126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07765106" w14:textId="77777777" w:rsidR="002B4413" w:rsidRDefault="002B4413">
            <w:pPr>
              <w:widowControl/>
              <w:jc w:val="center"/>
              <w:rPr>
                <w:del w:id="126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610EF678" w14:textId="77777777" w:rsidR="002B4413" w:rsidRDefault="002B4413">
            <w:pPr>
              <w:widowControl/>
              <w:jc w:val="center"/>
              <w:rPr>
                <w:del w:id="126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161248A4" w14:textId="77777777" w:rsidR="002B4413" w:rsidRDefault="002B4413">
            <w:pPr>
              <w:widowControl/>
              <w:jc w:val="center"/>
              <w:rPr>
                <w:del w:id="126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56797665" w14:textId="77777777" w:rsidR="002B4413" w:rsidRDefault="002B4413">
            <w:pPr>
              <w:widowControl/>
              <w:jc w:val="center"/>
              <w:rPr>
                <w:del w:id="126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0CBFF116" w14:textId="77777777" w:rsidR="002B4413" w:rsidRDefault="002B4413">
            <w:pPr>
              <w:widowControl/>
              <w:jc w:val="center"/>
              <w:rPr>
                <w:del w:id="127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3A909E27" w14:textId="77777777" w:rsidR="002B4413" w:rsidRDefault="002B4413">
            <w:pPr>
              <w:widowControl/>
              <w:jc w:val="center"/>
              <w:rPr>
                <w:del w:id="127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59100ABE" w14:textId="77777777" w:rsidR="002B4413" w:rsidRDefault="002B4413">
            <w:pPr>
              <w:widowControl/>
              <w:jc w:val="center"/>
              <w:rPr>
                <w:del w:id="127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57790D4A" w14:textId="77777777" w:rsidR="002B4413" w:rsidRDefault="002B4413">
            <w:pPr>
              <w:widowControl/>
              <w:jc w:val="center"/>
              <w:rPr>
                <w:del w:id="127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4A91032E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70C773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7594FDC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3FFBE33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2F67543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4CD57AC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3EF1438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4B45F7A1" w14:textId="75E77345" w:rsidTr="001E635F">
        <w:tblPrEx>
          <w:jc w:val="left"/>
        </w:tblPrEx>
        <w:trPr>
          <w:gridAfter w:val="1"/>
          <w:trHeight w:val="270"/>
          <w:del w:id="1274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4021CFC0" w14:textId="77777777" w:rsidR="002B4413" w:rsidRDefault="002B4413">
            <w:pPr>
              <w:widowControl/>
              <w:jc w:val="center"/>
              <w:rPr>
                <w:del w:id="1275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276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湖北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6C2BCE04" w14:textId="77777777" w:rsidR="002B4413" w:rsidRDefault="002B4413">
            <w:pPr>
              <w:widowControl/>
              <w:jc w:val="center"/>
              <w:rPr>
                <w:del w:id="1277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678B646A" w14:textId="77777777" w:rsidR="002B4413" w:rsidRDefault="002B4413">
            <w:pPr>
              <w:widowControl/>
              <w:jc w:val="center"/>
              <w:rPr>
                <w:del w:id="127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6998252D" w14:textId="77777777" w:rsidR="002B4413" w:rsidRDefault="002B4413">
            <w:pPr>
              <w:widowControl/>
              <w:jc w:val="center"/>
              <w:rPr>
                <w:del w:id="127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0CD7140E" w14:textId="77777777" w:rsidR="002B4413" w:rsidRDefault="002B4413">
            <w:pPr>
              <w:widowControl/>
              <w:jc w:val="center"/>
              <w:rPr>
                <w:del w:id="128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3229155C" w14:textId="77777777" w:rsidR="002B4413" w:rsidRDefault="002B4413">
            <w:pPr>
              <w:widowControl/>
              <w:jc w:val="center"/>
              <w:rPr>
                <w:del w:id="128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6D252DB4" w14:textId="77777777" w:rsidR="002B4413" w:rsidRDefault="002B4413">
            <w:pPr>
              <w:widowControl/>
              <w:jc w:val="center"/>
              <w:rPr>
                <w:del w:id="128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465756F0" w14:textId="77777777" w:rsidR="002B4413" w:rsidRDefault="002B4413">
            <w:pPr>
              <w:widowControl/>
              <w:jc w:val="center"/>
              <w:rPr>
                <w:del w:id="128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FAF1B78" w14:textId="77777777" w:rsidR="002B4413" w:rsidRDefault="002B4413">
            <w:pPr>
              <w:widowControl/>
              <w:jc w:val="center"/>
              <w:rPr>
                <w:del w:id="128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1BBD7BC0" w14:textId="77777777" w:rsidR="002B4413" w:rsidRDefault="002B4413">
            <w:pPr>
              <w:widowControl/>
              <w:jc w:val="center"/>
              <w:rPr>
                <w:del w:id="128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4F412E38" w14:textId="77777777" w:rsidR="002B4413" w:rsidRDefault="002B4413">
            <w:pPr>
              <w:widowControl/>
              <w:jc w:val="center"/>
              <w:rPr>
                <w:del w:id="128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35BFC8FA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372117B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647358C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2D666F3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3CC142D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6AF1E14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4B3E277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4B1CC349" w14:textId="2A7D9EFC" w:rsidTr="001E635F">
        <w:tblPrEx>
          <w:jc w:val="left"/>
        </w:tblPrEx>
        <w:trPr>
          <w:gridAfter w:val="1"/>
          <w:trHeight w:val="270"/>
          <w:del w:id="1287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45F70BAA" w14:textId="77777777" w:rsidR="002B4413" w:rsidRDefault="002B4413">
            <w:pPr>
              <w:widowControl/>
              <w:jc w:val="center"/>
              <w:rPr>
                <w:del w:id="1288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289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湖南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318764F5" w14:textId="77777777" w:rsidR="002B4413" w:rsidRDefault="002B4413">
            <w:pPr>
              <w:widowControl/>
              <w:jc w:val="center"/>
              <w:rPr>
                <w:del w:id="1290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3238C992" w14:textId="77777777" w:rsidR="002B4413" w:rsidRDefault="002B4413">
            <w:pPr>
              <w:widowControl/>
              <w:jc w:val="center"/>
              <w:rPr>
                <w:del w:id="129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4799B337" w14:textId="77777777" w:rsidR="002B4413" w:rsidRDefault="002B4413">
            <w:pPr>
              <w:widowControl/>
              <w:jc w:val="center"/>
              <w:rPr>
                <w:del w:id="129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6E7D2244" w14:textId="77777777" w:rsidR="002B4413" w:rsidRDefault="002B4413">
            <w:pPr>
              <w:widowControl/>
              <w:jc w:val="center"/>
              <w:rPr>
                <w:del w:id="129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51986A03" w14:textId="77777777" w:rsidR="002B4413" w:rsidRDefault="002B4413">
            <w:pPr>
              <w:widowControl/>
              <w:jc w:val="center"/>
              <w:rPr>
                <w:del w:id="129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5F27D0BA" w14:textId="77777777" w:rsidR="002B4413" w:rsidRDefault="002B4413">
            <w:pPr>
              <w:widowControl/>
              <w:jc w:val="center"/>
              <w:rPr>
                <w:del w:id="129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157F4F08" w14:textId="77777777" w:rsidR="002B4413" w:rsidRDefault="002B4413">
            <w:pPr>
              <w:widowControl/>
              <w:jc w:val="center"/>
              <w:rPr>
                <w:del w:id="129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007A91E" w14:textId="77777777" w:rsidR="002B4413" w:rsidRDefault="002B4413">
            <w:pPr>
              <w:widowControl/>
              <w:jc w:val="center"/>
              <w:rPr>
                <w:del w:id="129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50EFBB1D" w14:textId="77777777" w:rsidR="002B4413" w:rsidRDefault="002B4413">
            <w:pPr>
              <w:widowControl/>
              <w:jc w:val="center"/>
              <w:rPr>
                <w:del w:id="129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17EA31DC" w14:textId="77777777" w:rsidR="002B4413" w:rsidRDefault="002B4413">
            <w:pPr>
              <w:widowControl/>
              <w:jc w:val="center"/>
              <w:rPr>
                <w:del w:id="129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73A67E4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91E9BC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0DFBC1BA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03334685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6BDAD50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155F787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048E258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5F91911C" w14:textId="772017AB" w:rsidTr="001E635F">
        <w:tblPrEx>
          <w:jc w:val="left"/>
        </w:tblPrEx>
        <w:trPr>
          <w:gridAfter w:val="1"/>
          <w:trHeight w:val="270"/>
          <w:del w:id="1300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026FA133" w14:textId="77777777" w:rsidR="002B4413" w:rsidRDefault="002B4413">
            <w:pPr>
              <w:widowControl/>
              <w:jc w:val="center"/>
              <w:rPr>
                <w:del w:id="1301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302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广东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0F87CF16" w14:textId="77777777" w:rsidR="002B4413" w:rsidRDefault="002B4413">
            <w:pPr>
              <w:widowControl/>
              <w:jc w:val="center"/>
              <w:rPr>
                <w:del w:id="1303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68204341" w14:textId="77777777" w:rsidR="002B4413" w:rsidRDefault="002B4413">
            <w:pPr>
              <w:widowControl/>
              <w:jc w:val="center"/>
              <w:rPr>
                <w:del w:id="130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38C0F14D" w14:textId="77777777" w:rsidR="002B4413" w:rsidRDefault="002B4413">
            <w:pPr>
              <w:widowControl/>
              <w:jc w:val="center"/>
              <w:rPr>
                <w:del w:id="130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5CF5E4E6" w14:textId="77777777" w:rsidR="002B4413" w:rsidRDefault="002B4413">
            <w:pPr>
              <w:widowControl/>
              <w:jc w:val="center"/>
              <w:rPr>
                <w:del w:id="130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605B21CC" w14:textId="77777777" w:rsidR="002B4413" w:rsidRDefault="002B4413">
            <w:pPr>
              <w:widowControl/>
              <w:jc w:val="center"/>
              <w:rPr>
                <w:del w:id="130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232C6B93" w14:textId="77777777" w:rsidR="002B4413" w:rsidRDefault="002B4413">
            <w:pPr>
              <w:widowControl/>
              <w:jc w:val="center"/>
              <w:rPr>
                <w:del w:id="130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7A279F6B" w14:textId="77777777" w:rsidR="002B4413" w:rsidRDefault="002B4413">
            <w:pPr>
              <w:widowControl/>
              <w:jc w:val="center"/>
              <w:rPr>
                <w:del w:id="130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D1BD4D7" w14:textId="77777777" w:rsidR="002B4413" w:rsidRDefault="002B4413">
            <w:pPr>
              <w:widowControl/>
              <w:jc w:val="center"/>
              <w:rPr>
                <w:del w:id="131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0FC11772" w14:textId="77777777" w:rsidR="002B4413" w:rsidRDefault="002B4413">
            <w:pPr>
              <w:widowControl/>
              <w:jc w:val="center"/>
              <w:rPr>
                <w:del w:id="131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7DAD33FF" w14:textId="77777777" w:rsidR="002B4413" w:rsidRDefault="002B4413">
            <w:pPr>
              <w:widowControl/>
              <w:jc w:val="center"/>
              <w:rPr>
                <w:del w:id="131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4FE59ACA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FC2AC7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591E277E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637A4BD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0807C0D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4ADF7BB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2538E2D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4F7C51CB" w14:textId="12627B1E" w:rsidTr="001E635F">
        <w:tblPrEx>
          <w:jc w:val="left"/>
        </w:tblPrEx>
        <w:trPr>
          <w:gridAfter w:val="1"/>
          <w:trHeight w:val="270"/>
          <w:del w:id="1313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2E83FD75" w14:textId="77777777" w:rsidR="002B4413" w:rsidRDefault="002B4413">
            <w:pPr>
              <w:widowControl/>
              <w:jc w:val="center"/>
              <w:rPr>
                <w:del w:id="1314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315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广西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189F4A99" w14:textId="77777777" w:rsidR="002B4413" w:rsidRDefault="002B4413">
            <w:pPr>
              <w:widowControl/>
              <w:jc w:val="center"/>
              <w:rPr>
                <w:del w:id="1316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31FD81EF" w14:textId="77777777" w:rsidR="002B4413" w:rsidRDefault="002B4413">
            <w:pPr>
              <w:widowControl/>
              <w:jc w:val="center"/>
              <w:rPr>
                <w:del w:id="131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656E8A0F" w14:textId="77777777" w:rsidR="002B4413" w:rsidRDefault="002B4413">
            <w:pPr>
              <w:widowControl/>
              <w:jc w:val="center"/>
              <w:rPr>
                <w:del w:id="131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5CB3524A" w14:textId="77777777" w:rsidR="002B4413" w:rsidRDefault="002B4413">
            <w:pPr>
              <w:widowControl/>
              <w:jc w:val="center"/>
              <w:rPr>
                <w:del w:id="131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6668CFD9" w14:textId="77777777" w:rsidR="002B4413" w:rsidRDefault="002B4413">
            <w:pPr>
              <w:widowControl/>
              <w:jc w:val="center"/>
              <w:rPr>
                <w:del w:id="132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5DFAB868" w14:textId="77777777" w:rsidR="002B4413" w:rsidRDefault="002B4413">
            <w:pPr>
              <w:widowControl/>
              <w:jc w:val="center"/>
              <w:rPr>
                <w:del w:id="132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7681624B" w14:textId="77777777" w:rsidR="002B4413" w:rsidRDefault="002B4413">
            <w:pPr>
              <w:widowControl/>
              <w:jc w:val="center"/>
              <w:rPr>
                <w:del w:id="132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CA4C264" w14:textId="77777777" w:rsidR="002B4413" w:rsidRDefault="002B4413">
            <w:pPr>
              <w:widowControl/>
              <w:jc w:val="center"/>
              <w:rPr>
                <w:del w:id="132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37C26CF1" w14:textId="77777777" w:rsidR="002B4413" w:rsidRDefault="002B4413">
            <w:pPr>
              <w:widowControl/>
              <w:jc w:val="center"/>
              <w:rPr>
                <w:del w:id="132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38DA21A2" w14:textId="77777777" w:rsidR="002B4413" w:rsidRDefault="002B4413">
            <w:pPr>
              <w:widowControl/>
              <w:jc w:val="center"/>
              <w:rPr>
                <w:del w:id="132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059C1A8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E29D88E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7FC2684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00CE2FE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4150527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80FE93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6719E5CB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799C059F" w14:textId="679189EA" w:rsidTr="001E635F">
        <w:tblPrEx>
          <w:jc w:val="left"/>
        </w:tblPrEx>
        <w:trPr>
          <w:gridAfter w:val="1"/>
          <w:trHeight w:val="270"/>
          <w:del w:id="1326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4583B24D" w14:textId="77777777" w:rsidR="002B4413" w:rsidRDefault="002B4413">
            <w:pPr>
              <w:widowControl/>
              <w:jc w:val="center"/>
              <w:rPr>
                <w:del w:id="1327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328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海南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685C1C7F" w14:textId="77777777" w:rsidR="002B4413" w:rsidRDefault="002B4413">
            <w:pPr>
              <w:widowControl/>
              <w:jc w:val="center"/>
              <w:rPr>
                <w:del w:id="1329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30BE1CE3" w14:textId="77777777" w:rsidR="002B4413" w:rsidRDefault="002B4413">
            <w:pPr>
              <w:widowControl/>
              <w:jc w:val="center"/>
              <w:rPr>
                <w:del w:id="133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086707C3" w14:textId="77777777" w:rsidR="002B4413" w:rsidRDefault="002B4413">
            <w:pPr>
              <w:widowControl/>
              <w:jc w:val="center"/>
              <w:rPr>
                <w:del w:id="133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73A16867" w14:textId="77777777" w:rsidR="002B4413" w:rsidRDefault="002B4413">
            <w:pPr>
              <w:widowControl/>
              <w:jc w:val="center"/>
              <w:rPr>
                <w:del w:id="133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122F29D6" w14:textId="77777777" w:rsidR="002B4413" w:rsidRDefault="002B4413">
            <w:pPr>
              <w:widowControl/>
              <w:jc w:val="center"/>
              <w:rPr>
                <w:del w:id="133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3664B84E" w14:textId="77777777" w:rsidR="002B4413" w:rsidRDefault="002B4413">
            <w:pPr>
              <w:widowControl/>
              <w:jc w:val="center"/>
              <w:rPr>
                <w:del w:id="133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50FF5FB4" w14:textId="77777777" w:rsidR="002B4413" w:rsidRDefault="002B4413">
            <w:pPr>
              <w:widowControl/>
              <w:jc w:val="center"/>
              <w:rPr>
                <w:del w:id="133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70074E49" w14:textId="77777777" w:rsidR="002B4413" w:rsidRDefault="002B4413">
            <w:pPr>
              <w:widowControl/>
              <w:jc w:val="center"/>
              <w:rPr>
                <w:del w:id="133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635334D0" w14:textId="77777777" w:rsidR="002B4413" w:rsidRDefault="002B4413">
            <w:pPr>
              <w:widowControl/>
              <w:jc w:val="center"/>
              <w:rPr>
                <w:del w:id="133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0A1DF7CB" w14:textId="77777777" w:rsidR="002B4413" w:rsidRDefault="002B4413">
            <w:pPr>
              <w:widowControl/>
              <w:jc w:val="center"/>
              <w:rPr>
                <w:del w:id="133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4D152108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B55717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4286620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4B136E0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1DA5278E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47FA10DA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5564C8C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3D1DAFA0" w14:textId="16781E71" w:rsidTr="001E635F">
        <w:tblPrEx>
          <w:jc w:val="left"/>
        </w:tblPrEx>
        <w:trPr>
          <w:gridAfter w:val="1"/>
          <w:trHeight w:val="270"/>
          <w:del w:id="1339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384A44C1" w14:textId="77777777" w:rsidR="002B4413" w:rsidRDefault="002B4413">
            <w:pPr>
              <w:widowControl/>
              <w:jc w:val="center"/>
              <w:rPr>
                <w:del w:id="1340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341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重庆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143C698C" w14:textId="77777777" w:rsidR="002B4413" w:rsidRDefault="002B4413">
            <w:pPr>
              <w:widowControl/>
              <w:jc w:val="center"/>
              <w:rPr>
                <w:del w:id="1342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6CA9D3A2" w14:textId="77777777" w:rsidR="002B4413" w:rsidRDefault="002B4413">
            <w:pPr>
              <w:widowControl/>
              <w:jc w:val="center"/>
              <w:rPr>
                <w:del w:id="134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4A28DB65" w14:textId="77777777" w:rsidR="002B4413" w:rsidRDefault="002B4413">
            <w:pPr>
              <w:widowControl/>
              <w:jc w:val="center"/>
              <w:rPr>
                <w:del w:id="134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1C75A11D" w14:textId="77777777" w:rsidR="002B4413" w:rsidRDefault="002B4413">
            <w:pPr>
              <w:widowControl/>
              <w:jc w:val="center"/>
              <w:rPr>
                <w:del w:id="134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67B28CD5" w14:textId="77777777" w:rsidR="002B4413" w:rsidRDefault="002B4413">
            <w:pPr>
              <w:widowControl/>
              <w:jc w:val="center"/>
              <w:rPr>
                <w:del w:id="134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47D1A32A" w14:textId="77777777" w:rsidR="002B4413" w:rsidRDefault="002B4413">
            <w:pPr>
              <w:widowControl/>
              <w:jc w:val="center"/>
              <w:rPr>
                <w:del w:id="134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506D6FA7" w14:textId="77777777" w:rsidR="002B4413" w:rsidRDefault="002B4413">
            <w:pPr>
              <w:widowControl/>
              <w:jc w:val="center"/>
              <w:rPr>
                <w:del w:id="134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1613B01" w14:textId="77777777" w:rsidR="002B4413" w:rsidRDefault="002B4413">
            <w:pPr>
              <w:widowControl/>
              <w:jc w:val="center"/>
              <w:rPr>
                <w:del w:id="134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5A2146F7" w14:textId="77777777" w:rsidR="002B4413" w:rsidRDefault="002B4413">
            <w:pPr>
              <w:widowControl/>
              <w:jc w:val="center"/>
              <w:rPr>
                <w:del w:id="135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49AC5503" w14:textId="77777777" w:rsidR="002B4413" w:rsidRDefault="002B4413">
            <w:pPr>
              <w:widowControl/>
              <w:jc w:val="center"/>
              <w:rPr>
                <w:del w:id="135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436FD104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96DCCFB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2FEFA7C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55BA4BD2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4F3FA41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4FB5325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193490D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4649894C" w14:textId="10A5865D" w:rsidTr="001E635F">
        <w:tblPrEx>
          <w:jc w:val="left"/>
        </w:tblPrEx>
        <w:trPr>
          <w:gridAfter w:val="1"/>
          <w:trHeight w:val="270"/>
          <w:del w:id="1352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647CCABA" w14:textId="77777777" w:rsidR="002B4413" w:rsidRDefault="002B4413">
            <w:pPr>
              <w:widowControl/>
              <w:jc w:val="center"/>
              <w:rPr>
                <w:del w:id="1353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354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四川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227A3F14" w14:textId="77777777" w:rsidR="002B4413" w:rsidRDefault="002B4413">
            <w:pPr>
              <w:widowControl/>
              <w:jc w:val="center"/>
              <w:rPr>
                <w:del w:id="1355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46D29F42" w14:textId="77777777" w:rsidR="002B4413" w:rsidRDefault="002B4413">
            <w:pPr>
              <w:widowControl/>
              <w:jc w:val="center"/>
              <w:rPr>
                <w:del w:id="135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19347B46" w14:textId="77777777" w:rsidR="002B4413" w:rsidRDefault="002B4413">
            <w:pPr>
              <w:widowControl/>
              <w:jc w:val="center"/>
              <w:rPr>
                <w:del w:id="135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0D69ED2C" w14:textId="77777777" w:rsidR="002B4413" w:rsidRDefault="002B4413">
            <w:pPr>
              <w:widowControl/>
              <w:jc w:val="center"/>
              <w:rPr>
                <w:del w:id="135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33BC6210" w14:textId="77777777" w:rsidR="002B4413" w:rsidRDefault="002B4413">
            <w:pPr>
              <w:widowControl/>
              <w:jc w:val="center"/>
              <w:rPr>
                <w:del w:id="135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5D0AD8AD" w14:textId="77777777" w:rsidR="002B4413" w:rsidRDefault="002B4413">
            <w:pPr>
              <w:widowControl/>
              <w:jc w:val="center"/>
              <w:rPr>
                <w:del w:id="136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04274F06" w14:textId="77777777" w:rsidR="002B4413" w:rsidRDefault="002B4413">
            <w:pPr>
              <w:widowControl/>
              <w:jc w:val="center"/>
              <w:rPr>
                <w:del w:id="136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730F5B6A" w14:textId="77777777" w:rsidR="002B4413" w:rsidRDefault="002B4413">
            <w:pPr>
              <w:widowControl/>
              <w:jc w:val="center"/>
              <w:rPr>
                <w:del w:id="136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2F32E13A" w14:textId="77777777" w:rsidR="002B4413" w:rsidRDefault="002B4413">
            <w:pPr>
              <w:widowControl/>
              <w:jc w:val="center"/>
              <w:rPr>
                <w:del w:id="136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4DF74151" w14:textId="77777777" w:rsidR="002B4413" w:rsidRDefault="002B4413">
            <w:pPr>
              <w:widowControl/>
              <w:jc w:val="center"/>
              <w:rPr>
                <w:del w:id="136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5BFCDC3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F3B1FC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707FCD6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5C4BED0A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42F8EC25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D07F4E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92053B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2317E8D6" w14:textId="283924BF" w:rsidTr="001E635F">
        <w:tblPrEx>
          <w:jc w:val="left"/>
        </w:tblPrEx>
        <w:trPr>
          <w:gridAfter w:val="1"/>
          <w:trHeight w:val="270"/>
          <w:del w:id="1365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68B5A16F" w14:textId="77777777" w:rsidR="002B4413" w:rsidRDefault="002B4413">
            <w:pPr>
              <w:widowControl/>
              <w:jc w:val="center"/>
              <w:rPr>
                <w:del w:id="1366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367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贵州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1AFF194F" w14:textId="77777777" w:rsidR="002B4413" w:rsidRDefault="002B4413">
            <w:pPr>
              <w:widowControl/>
              <w:jc w:val="center"/>
              <w:rPr>
                <w:del w:id="1368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477ABA73" w14:textId="77777777" w:rsidR="002B4413" w:rsidRDefault="002B4413">
            <w:pPr>
              <w:widowControl/>
              <w:jc w:val="center"/>
              <w:rPr>
                <w:del w:id="136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4A4FA3F2" w14:textId="77777777" w:rsidR="002B4413" w:rsidRDefault="002B4413">
            <w:pPr>
              <w:widowControl/>
              <w:jc w:val="center"/>
              <w:rPr>
                <w:del w:id="137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6C515068" w14:textId="77777777" w:rsidR="002B4413" w:rsidRDefault="002B4413">
            <w:pPr>
              <w:widowControl/>
              <w:jc w:val="center"/>
              <w:rPr>
                <w:del w:id="137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0686894A" w14:textId="77777777" w:rsidR="002B4413" w:rsidRDefault="002B4413">
            <w:pPr>
              <w:widowControl/>
              <w:jc w:val="center"/>
              <w:rPr>
                <w:del w:id="137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724D97BF" w14:textId="77777777" w:rsidR="002B4413" w:rsidRDefault="002B4413">
            <w:pPr>
              <w:widowControl/>
              <w:jc w:val="center"/>
              <w:rPr>
                <w:del w:id="137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25C37F9C" w14:textId="77777777" w:rsidR="002B4413" w:rsidRDefault="002B4413">
            <w:pPr>
              <w:widowControl/>
              <w:jc w:val="center"/>
              <w:rPr>
                <w:del w:id="137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8035C03" w14:textId="77777777" w:rsidR="002B4413" w:rsidRDefault="002B4413">
            <w:pPr>
              <w:widowControl/>
              <w:jc w:val="center"/>
              <w:rPr>
                <w:del w:id="137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13EDBEDA" w14:textId="77777777" w:rsidR="002B4413" w:rsidRDefault="002B4413">
            <w:pPr>
              <w:widowControl/>
              <w:jc w:val="center"/>
              <w:rPr>
                <w:del w:id="137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22BF69EB" w14:textId="77777777" w:rsidR="002B4413" w:rsidRDefault="002B4413">
            <w:pPr>
              <w:widowControl/>
              <w:jc w:val="center"/>
              <w:rPr>
                <w:del w:id="137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4200702E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52A84EE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35CAABC8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69049EEC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1946D1CA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2CD9C9A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34377D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93E4B98" w14:textId="3E5A809A" w:rsidTr="001E635F">
        <w:tblPrEx>
          <w:jc w:val="left"/>
        </w:tblPrEx>
        <w:trPr>
          <w:gridAfter w:val="1"/>
          <w:trHeight w:val="270"/>
          <w:del w:id="1378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0B028845" w14:textId="77777777" w:rsidR="002B4413" w:rsidRDefault="002B4413">
            <w:pPr>
              <w:widowControl/>
              <w:jc w:val="center"/>
              <w:rPr>
                <w:del w:id="1379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380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云南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7B328126" w14:textId="77777777" w:rsidR="002B4413" w:rsidRDefault="002B4413">
            <w:pPr>
              <w:widowControl/>
              <w:jc w:val="center"/>
              <w:rPr>
                <w:del w:id="1381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5B9196F3" w14:textId="77777777" w:rsidR="002B4413" w:rsidRDefault="002B4413">
            <w:pPr>
              <w:widowControl/>
              <w:jc w:val="center"/>
              <w:rPr>
                <w:del w:id="138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7B58C3C3" w14:textId="77777777" w:rsidR="002B4413" w:rsidRDefault="002B4413">
            <w:pPr>
              <w:widowControl/>
              <w:jc w:val="center"/>
              <w:rPr>
                <w:del w:id="138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175B07BA" w14:textId="77777777" w:rsidR="002B4413" w:rsidRDefault="002B4413">
            <w:pPr>
              <w:widowControl/>
              <w:jc w:val="center"/>
              <w:rPr>
                <w:del w:id="138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1A443607" w14:textId="77777777" w:rsidR="002B4413" w:rsidRDefault="002B4413">
            <w:pPr>
              <w:widowControl/>
              <w:jc w:val="center"/>
              <w:rPr>
                <w:del w:id="138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45D95AA6" w14:textId="77777777" w:rsidR="002B4413" w:rsidRDefault="002B4413">
            <w:pPr>
              <w:widowControl/>
              <w:jc w:val="center"/>
              <w:rPr>
                <w:del w:id="138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3E775D4F" w14:textId="77777777" w:rsidR="002B4413" w:rsidRDefault="002B4413">
            <w:pPr>
              <w:widowControl/>
              <w:jc w:val="center"/>
              <w:rPr>
                <w:del w:id="138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044372B9" w14:textId="77777777" w:rsidR="002B4413" w:rsidRDefault="002B4413">
            <w:pPr>
              <w:widowControl/>
              <w:jc w:val="center"/>
              <w:rPr>
                <w:del w:id="138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2A94E093" w14:textId="77777777" w:rsidR="002B4413" w:rsidRDefault="002B4413">
            <w:pPr>
              <w:widowControl/>
              <w:jc w:val="center"/>
              <w:rPr>
                <w:del w:id="138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2C78382D" w14:textId="77777777" w:rsidR="002B4413" w:rsidRDefault="002B4413">
            <w:pPr>
              <w:widowControl/>
              <w:jc w:val="center"/>
              <w:rPr>
                <w:del w:id="139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150B4314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3B82468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46AC61A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6372DDE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6EA5AAD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6AFCB73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1045E9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75E23B03" w14:textId="0FAD03F3" w:rsidTr="001E635F">
        <w:tblPrEx>
          <w:jc w:val="left"/>
        </w:tblPrEx>
        <w:trPr>
          <w:gridAfter w:val="1"/>
          <w:trHeight w:val="270"/>
          <w:del w:id="1391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4C647FC8" w14:textId="77777777" w:rsidR="002B4413" w:rsidRDefault="002B4413">
            <w:pPr>
              <w:widowControl/>
              <w:jc w:val="center"/>
              <w:rPr>
                <w:del w:id="1392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393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西藏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46870947" w14:textId="77777777" w:rsidR="002B4413" w:rsidRDefault="002B4413">
            <w:pPr>
              <w:widowControl/>
              <w:jc w:val="center"/>
              <w:rPr>
                <w:del w:id="1394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457BB8AB" w14:textId="77777777" w:rsidR="002B4413" w:rsidRDefault="002B4413">
            <w:pPr>
              <w:widowControl/>
              <w:jc w:val="center"/>
              <w:rPr>
                <w:del w:id="139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366843BA" w14:textId="77777777" w:rsidR="002B4413" w:rsidRDefault="002B4413">
            <w:pPr>
              <w:widowControl/>
              <w:jc w:val="center"/>
              <w:rPr>
                <w:del w:id="139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58FAF49C" w14:textId="77777777" w:rsidR="002B4413" w:rsidRDefault="002B4413">
            <w:pPr>
              <w:widowControl/>
              <w:jc w:val="center"/>
              <w:rPr>
                <w:del w:id="139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2E86EDCC" w14:textId="77777777" w:rsidR="002B4413" w:rsidRDefault="002B4413">
            <w:pPr>
              <w:widowControl/>
              <w:jc w:val="center"/>
              <w:rPr>
                <w:del w:id="139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095D7EE2" w14:textId="77777777" w:rsidR="002B4413" w:rsidRDefault="002B4413">
            <w:pPr>
              <w:widowControl/>
              <w:jc w:val="center"/>
              <w:rPr>
                <w:del w:id="139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62D95A6C" w14:textId="77777777" w:rsidR="002B4413" w:rsidRDefault="002B4413">
            <w:pPr>
              <w:widowControl/>
              <w:jc w:val="center"/>
              <w:rPr>
                <w:del w:id="140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476ED586" w14:textId="77777777" w:rsidR="002B4413" w:rsidRDefault="002B4413">
            <w:pPr>
              <w:widowControl/>
              <w:jc w:val="center"/>
              <w:rPr>
                <w:del w:id="140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02024BED" w14:textId="77777777" w:rsidR="002B4413" w:rsidRDefault="002B4413">
            <w:pPr>
              <w:widowControl/>
              <w:jc w:val="center"/>
              <w:rPr>
                <w:del w:id="140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2D277933" w14:textId="77777777" w:rsidR="002B4413" w:rsidRDefault="002B4413">
            <w:pPr>
              <w:widowControl/>
              <w:jc w:val="center"/>
              <w:rPr>
                <w:del w:id="140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187AA57B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7E3EFF7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E52B332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7D98EDB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5FAB33DE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2FA6B56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7B7D2CE2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416ECE31" w14:textId="0C2FCF5E" w:rsidTr="001E635F">
        <w:tblPrEx>
          <w:jc w:val="left"/>
        </w:tblPrEx>
        <w:trPr>
          <w:gridAfter w:val="1"/>
          <w:trHeight w:val="270"/>
          <w:del w:id="1404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56A8BE78" w14:textId="77777777" w:rsidR="002B4413" w:rsidRDefault="002B4413">
            <w:pPr>
              <w:widowControl/>
              <w:jc w:val="center"/>
              <w:rPr>
                <w:del w:id="1405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406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陕西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229FD3DE" w14:textId="77777777" w:rsidR="002B4413" w:rsidRDefault="002B4413">
            <w:pPr>
              <w:widowControl/>
              <w:jc w:val="center"/>
              <w:rPr>
                <w:del w:id="1407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688FB00E" w14:textId="77777777" w:rsidR="002B4413" w:rsidRDefault="002B4413">
            <w:pPr>
              <w:widowControl/>
              <w:jc w:val="center"/>
              <w:rPr>
                <w:del w:id="140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6B620311" w14:textId="77777777" w:rsidR="002B4413" w:rsidRDefault="002B4413">
            <w:pPr>
              <w:widowControl/>
              <w:jc w:val="center"/>
              <w:rPr>
                <w:del w:id="140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2A1C984A" w14:textId="77777777" w:rsidR="002B4413" w:rsidRDefault="002B4413">
            <w:pPr>
              <w:widowControl/>
              <w:jc w:val="center"/>
              <w:rPr>
                <w:del w:id="141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260B2521" w14:textId="77777777" w:rsidR="002B4413" w:rsidRDefault="002B4413">
            <w:pPr>
              <w:widowControl/>
              <w:jc w:val="center"/>
              <w:rPr>
                <w:del w:id="141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149C1917" w14:textId="77777777" w:rsidR="002B4413" w:rsidRDefault="002B4413">
            <w:pPr>
              <w:widowControl/>
              <w:jc w:val="center"/>
              <w:rPr>
                <w:del w:id="141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437B4060" w14:textId="77777777" w:rsidR="002B4413" w:rsidRDefault="002B4413">
            <w:pPr>
              <w:widowControl/>
              <w:jc w:val="center"/>
              <w:rPr>
                <w:del w:id="141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6A61857A" w14:textId="77777777" w:rsidR="002B4413" w:rsidRDefault="002B4413">
            <w:pPr>
              <w:widowControl/>
              <w:jc w:val="center"/>
              <w:rPr>
                <w:del w:id="141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3A4A9B06" w14:textId="77777777" w:rsidR="002B4413" w:rsidRDefault="002B4413">
            <w:pPr>
              <w:widowControl/>
              <w:jc w:val="center"/>
              <w:rPr>
                <w:del w:id="141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5B29F8C4" w14:textId="77777777" w:rsidR="002B4413" w:rsidRDefault="002B4413">
            <w:pPr>
              <w:widowControl/>
              <w:jc w:val="center"/>
              <w:rPr>
                <w:del w:id="141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76707C3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19D9B80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5A9D3FD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35EDC795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631B95E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13F69758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213306F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6DD93BA7" w14:textId="3D9F05F3" w:rsidTr="001E635F">
        <w:tblPrEx>
          <w:jc w:val="left"/>
        </w:tblPrEx>
        <w:trPr>
          <w:gridAfter w:val="1"/>
          <w:trHeight w:val="270"/>
          <w:del w:id="1417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54FB2F46" w14:textId="77777777" w:rsidR="002B4413" w:rsidRDefault="002B4413">
            <w:pPr>
              <w:widowControl/>
              <w:jc w:val="center"/>
              <w:rPr>
                <w:del w:id="1418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419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甘肃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4351627A" w14:textId="77777777" w:rsidR="002B4413" w:rsidRDefault="002B4413">
            <w:pPr>
              <w:widowControl/>
              <w:jc w:val="center"/>
              <w:rPr>
                <w:del w:id="1420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243BB831" w14:textId="77777777" w:rsidR="002B4413" w:rsidRDefault="002B4413">
            <w:pPr>
              <w:widowControl/>
              <w:jc w:val="center"/>
              <w:rPr>
                <w:del w:id="142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2215E96C" w14:textId="77777777" w:rsidR="002B4413" w:rsidRDefault="002B4413">
            <w:pPr>
              <w:widowControl/>
              <w:jc w:val="center"/>
              <w:rPr>
                <w:del w:id="142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3DA8A1DC" w14:textId="77777777" w:rsidR="002B4413" w:rsidRDefault="002B4413">
            <w:pPr>
              <w:widowControl/>
              <w:jc w:val="center"/>
              <w:rPr>
                <w:del w:id="142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095655A8" w14:textId="77777777" w:rsidR="002B4413" w:rsidRDefault="002B4413">
            <w:pPr>
              <w:widowControl/>
              <w:jc w:val="center"/>
              <w:rPr>
                <w:del w:id="142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5020D49D" w14:textId="77777777" w:rsidR="002B4413" w:rsidRDefault="002B4413">
            <w:pPr>
              <w:widowControl/>
              <w:jc w:val="center"/>
              <w:rPr>
                <w:del w:id="142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168968EC" w14:textId="77777777" w:rsidR="002B4413" w:rsidRDefault="002B4413">
            <w:pPr>
              <w:widowControl/>
              <w:jc w:val="center"/>
              <w:rPr>
                <w:del w:id="142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308AF011" w14:textId="77777777" w:rsidR="002B4413" w:rsidRDefault="002B4413">
            <w:pPr>
              <w:widowControl/>
              <w:jc w:val="center"/>
              <w:rPr>
                <w:del w:id="142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5D2876D8" w14:textId="77777777" w:rsidR="002B4413" w:rsidRDefault="002B4413">
            <w:pPr>
              <w:widowControl/>
              <w:jc w:val="center"/>
              <w:rPr>
                <w:del w:id="142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74641EEC" w14:textId="77777777" w:rsidR="002B4413" w:rsidRDefault="002B4413">
            <w:pPr>
              <w:widowControl/>
              <w:jc w:val="center"/>
              <w:rPr>
                <w:del w:id="142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0BB077CB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4BB199D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641932B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0ACDE495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0EFDDBD2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16289A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18B41B6A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4B19D5D" w14:textId="508C66B5" w:rsidTr="001E635F">
        <w:tblPrEx>
          <w:jc w:val="left"/>
        </w:tblPrEx>
        <w:trPr>
          <w:gridAfter w:val="1"/>
          <w:trHeight w:val="270"/>
          <w:del w:id="1430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5674F567" w14:textId="77777777" w:rsidR="002B4413" w:rsidRDefault="002B4413">
            <w:pPr>
              <w:widowControl/>
              <w:jc w:val="center"/>
              <w:rPr>
                <w:del w:id="1431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432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青海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5FF74A55" w14:textId="77777777" w:rsidR="002B4413" w:rsidRDefault="002B4413">
            <w:pPr>
              <w:widowControl/>
              <w:jc w:val="center"/>
              <w:rPr>
                <w:del w:id="1433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2CEB7785" w14:textId="77777777" w:rsidR="002B4413" w:rsidRDefault="002B4413">
            <w:pPr>
              <w:widowControl/>
              <w:jc w:val="center"/>
              <w:rPr>
                <w:del w:id="143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6054FE95" w14:textId="77777777" w:rsidR="002B4413" w:rsidRDefault="002B4413">
            <w:pPr>
              <w:widowControl/>
              <w:jc w:val="center"/>
              <w:rPr>
                <w:del w:id="143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37B78F18" w14:textId="77777777" w:rsidR="002B4413" w:rsidRDefault="002B4413">
            <w:pPr>
              <w:widowControl/>
              <w:jc w:val="center"/>
              <w:rPr>
                <w:del w:id="143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17F953F4" w14:textId="77777777" w:rsidR="002B4413" w:rsidRDefault="002B4413">
            <w:pPr>
              <w:widowControl/>
              <w:jc w:val="center"/>
              <w:rPr>
                <w:del w:id="143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53166F03" w14:textId="77777777" w:rsidR="002B4413" w:rsidRDefault="002B4413">
            <w:pPr>
              <w:widowControl/>
              <w:jc w:val="center"/>
              <w:rPr>
                <w:del w:id="143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1EADA8D9" w14:textId="77777777" w:rsidR="002B4413" w:rsidRDefault="002B4413">
            <w:pPr>
              <w:widowControl/>
              <w:jc w:val="center"/>
              <w:rPr>
                <w:del w:id="143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07334FBF" w14:textId="77777777" w:rsidR="002B4413" w:rsidRDefault="002B4413">
            <w:pPr>
              <w:widowControl/>
              <w:jc w:val="center"/>
              <w:rPr>
                <w:del w:id="144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56870DBB" w14:textId="77777777" w:rsidR="002B4413" w:rsidRDefault="002B4413">
            <w:pPr>
              <w:widowControl/>
              <w:jc w:val="center"/>
              <w:rPr>
                <w:del w:id="144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16269361" w14:textId="77777777" w:rsidR="002B4413" w:rsidRDefault="002B4413">
            <w:pPr>
              <w:widowControl/>
              <w:jc w:val="center"/>
              <w:rPr>
                <w:del w:id="144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1F82A5B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5E6E043B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23809AB5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429E9E1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1CBA6CD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5115DB62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54D063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A08E507" w14:textId="66F56637" w:rsidTr="001E635F">
        <w:tblPrEx>
          <w:jc w:val="left"/>
        </w:tblPrEx>
        <w:trPr>
          <w:gridAfter w:val="1"/>
          <w:trHeight w:val="270"/>
          <w:del w:id="1443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0ED8E636" w14:textId="77777777" w:rsidR="002B4413" w:rsidRDefault="002B4413">
            <w:pPr>
              <w:widowControl/>
              <w:jc w:val="center"/>
              <w:rPr>
                <w:del w:id="1444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445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宁夏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320458DF" w14:textId="77777777" w:rsidR="002B4413" w:rsidRDefault="002B4413">
            <w:pPr>
              <w:widowControl/>
              <w:jc w:val="center"/>
              <w:rPr>
                <w:del w:id="1446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6BD21FC7" w14:textId="77777777" w:rsidR="002B4413" w:rsidRDefault="002B4413">
            <w:pPr>
              <w:widowControl/>
              <w:jc w:val="center"/>
              <w:rPr>
                <w:del w:id="144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7719FB0B" w14:textId="77777777" w:rsidR="002B4413" w:rsidRDefault="002B4413">
            <w:pPr>
              <w:widowControl/>
              <w:jc w:val="center"/>
              <w:rPr>
                <w:del w:id="144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3AC0C89C" w14:textId="77777777" w:rsidR="002B4413" w:rsidRDefault="002B4413">
            <w:pPr>
              <w:widowControl/>
              <w:jc w:val="center"/>
              <w:rPr>
                <w:del w:id="144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10DCED01" w14:textId="77777777" w:rsidR="002B4413" w:rsidRDefault="002B4413">
            <w:pPr>
              <w:widowControl/>
              <w:jc w:val="center"/>
              <w:rPr>
                <w:del w:id="145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067CFB29" w14:textId="77777777" w:rsidR="002B4413" w:rsidRDefault="002B4413">
            <w:pPr>
              <w:widowControl/>
              <w:jc w:val="center"/>
              <w:rPr>
                <w:del w:id="145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03BC056D" w14:textId="77777777" w:rsidR="002B4413" w:rsidRDefault="002B4413">
            <w:pPr>
              <w:widowControl/>
              <w:jc w:val="center"/>
              <w:rPr>
                <w:del w:id="145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F28DC8B" w14:textId="77777777" w:rsidR="002B4413" w:rsidRDefault="002B4413">
            <w:pPr>
              <w:widowControl/>
              <w:jc w:val="center"/>
              <w:rPr>
                <w:del w:id="145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3DA1B84F" w14:textId="77777777" w:rsidR="002B4413" w:rsidRDefault="002B4413">
            <w:pPr>
              <w:widowControl/>
              <w:jc w:val="center"/>
              <w:rPr>
                <w:del w:id="145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00287330" w14:textId="77777777" w:rsidR="002B4413" w:rsidRDefault="002B4413">
            <w:pPr>
              <w:widowControl/>
              <w:jc w:val="center"/>
              <w:rPr>
                <w:del w:id="145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3E4F844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69BDD3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1ABAEC66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1E3A18C3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652FE1D0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3F0F98E9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6F5F492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22A77CDF" w14:textId="35877DEC" w:rsidTr="001E635F">
        <w:tblPrEx>
          <w:jc w:val="left"/>
        </w:tblPrEx>
        <w:trPr>
          <w:gridAfter w:val="1"/>
          <w:trHeight w:val="270"/>
          <w:del w:id="1456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2F07C064" w14:textId="77777777" w:rsidR="002B4413" w:rsidRDefault="002B4413">
            <w:pPr>
              <w:widowControl/>
              <w:jc w:val="center"/>
              <w:rPr>
                <w:del w:id="1457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458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新疆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576C7AE4" w14:textId="77777777" w:rsidR="002B4413" w:rsidRDefault="002B4413">
            <w:pPr>
              <w:widowControl/>
              <w:jc w:val="center"/>
              <w:rPr>
                <w:del w:id="1459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77B3705D" w14:textId="77777777" w:rsidR="002B4413" w:rsidRDefault="002B4413">
            <w:pPr>
              <w:widowControl/>
              <w:jc w:val="center"/>
              <w:rPr>
                <w:del w:id="146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39EAA36F" w14:textId="77777777" w:rsidR="002B4413" w:rsidRDefault="002B4413">
            <w:pPr>
              <w:widowControl/>
              <w:jc w:val="center"/>
              <w:rPr>
                <w:del w:id="146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798CB8B4" w14:textId="77777777" w:rsidR="002B4413" w:rsidRDefault="002B4413">
            <w:pPr>
              <w:widowControl/>
              <w:jc w:val="center"/>
              <w:rPr>
                <w:del w:id="1462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2696DA5D" w14:textId="77777777" w:rsidR="002B4413" w:rsidRDefault="002B4413">
            <w:pPr>
              <w:widowControl/>
              <w:jc w:val="center"/>
              <w:rPr>
                <w:del w:id="146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0443D6C3" w14:textId="77777777" w:rsidR="002B4413" w:rsidRDefault="002B4413">
            <w:pPr>
              <w:widowControl/>
              <w:jc w:val="center"/>
              <w:rPr>
                <w:del w:id="146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3992BA6D" w14:textId="77777777" w:rsidR="002B4413" w:rsidRDefault="002B4413">
            <w:pPr>
              <w:widowControl/>
              <w:jc w:val="center"/>
              <w:rPr>
                <w:del w:id="146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4D06BB4B" w14:textId="77777777" w:rsidR="002B4413" w:rsidRDefault="002B4413">
            <w:pPr>
              <w:widowControl/>
              <w:jc w:val="center"/>
              <w:rPr>
                <w:del w:id="146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164C01F8" w14:textId="77777777" w:rsidR="002B4413" w:rsidRDefault="002B4413">
            <w:pPr>
              <w:widowControl/>
              <w:jc w:val="center"/>
              <w:rPr>
                <w:del w:id="146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7CF432C6" w14:textId="77777777" w:rsidR="002B4413" w:rsidRDefault="002B4413">
            <w:pPr>
              <w:widowControl/>
              <w:jc w:val="center"/>
              <w:rPr>
                <w:del w:id="146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2BA5BA6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0AB43CB8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3028633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3E7ED1B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3194ACAA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7E840FAF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29F6854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  <w:tr w:rsidR="001E635F" w14:paraId="1C581C36" w14:textId="7164A825" w:rsidTr="001E635F">
        <w:tblPrEx>
          <w:jc w:val="left"/>
        </w:tblPrEx>
        <w:trPr>
          <w:gridAfter w:val="1"/>
          <w:trHeight w:val="270"/>
          <w:del w:id="1469" w:author="NANA" w:date="2022-05-10T11:29:00Z"/>
        </w:trPr>
        <w:tc>
          <w:tcPr>
            <w:tcW w:w="524" w:type="pct"/>
            <w:gridSpan w:val="2"/>
            <w:shd w:val="clear" w:color="auto" w:fill="auto"/>
            <w:noWrap/>
            <w:vAlign w:val="center"/>
          </w:tcPr>
          <w:p w14:paraId="01274F08" w14:textId="77777777" w:rsidR="002B4413" w:rsidRDefault="002B4413">
            <w:pPr>
              <w:widowControl/>
              <w:jc w:val="center"/>
              <w:rPr>
                <w:del w:id="1470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  <w:del w:id="1471" w:author="NANA" w:date="2022-05-10T11:29:00Z">
              <w:r>
                <w:rPr>
                  <w:rFonts w:ascii="Times New Roman" w:eastAsia="仿宋" w:hAnsi="Times New Roman" w:cs="Times New Roman"/>
                  <w:b/>
                  <w:bCs/>
                  <w:color w:val="2F4458"/>
                  <w:kern w:val="0"/>
                  <w:sz w:val="20"/>
                  <w:szCs w:val="20"/>
                </w:rPr>
                <w:delText>兵团</w:delText>
              </w:r>
            </w:del>
          </w:p>
        </w:tc>
        <w:tc>
          <w:tcPr>
            <w:tcW w:w="111" w:type="pct"/>
            <w:shd w:val="clear" w:color="auto" w:fill="auto"/>
            <w:noWrap/>
            <w:vAlign w:val="center"/>
          </w:tcPr>
          <w:p w14:paraId="5C0F9B1B" w14:textId="77777777" w:rsidR="002B4413" w:rsidRDefault="002B4413">
            <w:pPr>
              <w:widowControl/>
              <w:jc w:val="center"/>
              <w:rPr>
                <w:del w:id="1472" w:author="NANA" w:date="2022-05-10T11:29:00Z"/>
                <w:rFonts w:ascii="Times New Roman" w:eastAsia="仿宋" w:hAnsi="Times New Roman" w:cs="Times New Roman"/>
                <w:b/>
                <w:bCs/>
                <w:color w:val="2F4458"/>
                <w:kern w:val="0"/>
                <w:sz w:val="20"/>
                <w:szCs w:val="20"/>
              </w:rPr>
            </w:pPr>
          </w:p>
        </w:tc>
        <w:tc>
          <w:tcPr>
            <w:tcW w:w="406" w:type="pct"/>
            <w:gridSpan w:val="3"/>
            <w:shd w:val="clear" w:color="auto" w:fill="auto"/>
            <w:noWrap/>
            <w:vAlign w:val="center"/>
          </w:tcPr>
          <w:p w14:paraId="5DBE334C" w14:textId="77777777" w:rsidR="002B4413" w:rsidRDefault="002B4413">
            <w:pPr>
              <w:widowControl/>
              <w:jc w:val="center"/>
              <w:rPr>
                <w:del w:id="1473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14:paraId="64C2E3C4" w14:textId="77777777" w:rsidR="002B4413" w:rsidRDefault="002B4413">
            <w:pPr>
              <w:widowControl/>
              <w:jc w:val="center"/>
              <w:rPr>
                <w:del w:id="1474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9" w:type="pct"/>
            <w:gridSpan w:val="2"/>
            <w:shd w:val="clear" w:color="auto" w:fill="auto"/>
            <w:noWrap/>
            <w:vAlign w:val="center"/>
          </w:tcPr>
          <w:p w14:paraId="23A8CB65" w14:textId="77777777" w:rsidR="002B4413" w:rsidRDefault="002B4413">
            <w:pPr>
              <w:widowControl/>
              <w:jc w:val="center"/>
              <w:rPr>
                <w:del w:id="1475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2" w:type="pct"/>
            <w:shd w:val="clear" w:color="auto" w:fill="auto"/>
            <w:noWrap/>
            <w:vAlign w:val="center"/>
          </w:tcPr>
          <w:p w14:paraId="1D8F9877" w14:textId="77777777" w:rsidR="002B4413" w:rsidRDefault="002B4413">
            <w:pPr>
              <w:widowControl/>
              <w:jc w:val="center"/>
              <w:rPr>
                <w:del w:id="1476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14:paraId="28D8DE9B" w14:textId="77777777" w:rsidR="002B4413" w:rsidRDefault="002B4413">
            <w:pPr>
              <w:widowControl/>
              <w:jc w:val="center"/>
              <w:rPr>
                <w:del w:id="1477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6" w:type="pct"/>
            <w:gridSpan w:val="3"/>
            <w:shd w:val="clear" w:color="auto" w:fill="auto"/>
            <w:noWrap/>
            <w:vAlign w:val="center"/>
          </w:tcPr>
          <w:p w14:paraId="22E09DD4" w14:textId="77777777" w:rsidR="002B4413" w:rsidRDefault="002B4413">
            <w:pPr>
              <w:widowControl/>
              <w:jc w:val="center"/>
              <w:rPr>
                <w:del w:id="1478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E13865D" w14:textId="77777777" w:rsidR="002B4413" w:rsidRDefault="002B4413">
            <w:pPr>
              <w:widowControl/>
              <w:jc w:val="center"/>
              <w:rPr>
                <w:del w:id="1479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" w:type="pct"/>
            <w:shd w:val="clear" w:color="auto" w:fill="auto"/>
            <w:noWrap/>
            <w:vAlign w:val="center"/>
          </w:tcPr>
          <w:p w14:paraId="6E166809" w14:textId="77777777" w:rsidR="002B4413" w:rsidRDefault="002B4413">
            <w:pPr>
              <w:widowControl/>
              <w:jc w:val="center"/>
              <w:rPr>
                <w:del w:id="1480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9" w:type="pct"/>
            <w:shd w:val="clear" w:color="auto" w:fill="auto"/>
            <w:noWrap/>
            <w:vAlign w:val="center"/>
          </w:tcPr>
          <w:p w14:paraId="6CA221B2" w14:textId="77777777" w:rsidR="002B4413" w:rsidRDefault="002B4413">
            <w:pPr>
              <w:widowControl/>
              <w:jc w:val="center"/>
              <w:rPr>
                <w:del w:id="1481" w:author="NANA" w:date="2022-05-10T11:29:00Z"/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88" w:type="pct"/>
            <w:gridSpan w:val="2"/>
          </w:tcPr>
          <w:p w14:paraId="6665BD21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pct"/>
            <w:gridSpan w:val="2"/>
          </w:tcPr>
          <w:p w14:paraId="2E0D6F8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0" w:type="pct"/>
            <w:gridSpan w:val="2"/>
          </w:tcPr>
          <w:p w14:paraId="3E7A94B5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3" w:type="pct"/>
            <w:gridSpan w:val="2"/>
          </w:tcPr>
          <w:p w14:paraId="420CCFF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3" w:type="pct"/>
            <w:gridSpan w:val="2"/>
          </w:tcPr>
          <w:p w14:paraId="29CBD84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gridSpan w:val="2"/>
          </w:tcPr>
          <w:p w14:paraId="50EDDCAD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5" w:type="pct"/>
            <w:gridSpan w:val="2"/>
          </w:tcPr>
          <w:p w14:paraId="3D939717" w14:textId="77777777" w:rsidR="002B4413" w:rsidRDefault="002B4413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4F7275D" w14:textId="77777777" w:rsidR="00A74632" w:rsidRDefault="00A74632">
      <w:pPr>
        <w:ind w:firstLineChars="200" w:firstLine="480"/>
        <w:rPr>
          <w:rFonts w:ascii="Times New Roman" w:eastAsia="仿宋" w:hAnsi="Times New Roman" w:cs="Times New Roman"/>
        </w:rPr>
        <w:sectPr w:rsidR="00A74632">
          <w:pgSz w:w="16838" w:h="11906" w:orient="landscape"/>
          <w:pgMar w:top="1236" w:right="1440" w:bottom="1236" w:left="1440" w:header="851" w:footer="992" w:gutter="0"/>
          <w:cols w:space="0"/>
          <w:docGrid w:type="lines" w:linePitch="336"/>
        </w:sectPr>
      </w:pPr>
    </w:p>
    <w:p w14:paraId="24AFAE2B" w14:textId="70D90BC3" w:rsidR="00A74632" w:rsidRDefault="002955FF" w:rsidP="00961637">
      <w:pPr>
        <w:pStyle w:val="4"/>
        <w:rPr>
          <w:rFonts w:ascii="Times New Roman" w:eastAsia="仿宋" w:hAnsi="Times New Roman" w:cs="Times New Roman" w:hint="eastAsia"/>
        </w:rPr>
        <w:sectPr w:rsidR="00A74632">
          <w:pgSz w:w="11906" w:h="16838"/>
          <w:pgMar w:top="1440" w:right="1236" w:bottom="1440" w:left="1236" w:header="851" w:footer="992" w:gutter="0"/>
          <w:cols w:space="0"/>
          <w:docGrid w:type="lines" w:linePitch="336"/>
        </w:sectPr>
      </w:pPr>
      <w:r>
        <w:rPr>
          <w:rFonts w:ascii="Times New Roman" w:eastAsia="仿宋" w:hAnsi="Times New Roman" w:cs="Times New Roman"/>
        </w:rPr>
        <w:lastRenderedPageBreak/>
        <w:t>1.4</w:t>
      </w:r>
      <w:r>
        <w:rPr>
          <w:rFonts w:ascii="Times New Roman" w:eastAsia="仿宋" w:hAnsi="Times New Roman" w:cs="Times New Roman"/>
        </w:rPr>
        <w:t>按学校举办</w:t>
      </w:r>
    </w:p>
    <w:p w14:paraId="512B0D82" w14:textId="77777777" w:rsidR="00A74632" w:rsidRDefault="00A74632">
      <w:pPr>
        <w:rPr>
          <w:rFonts w:ascii="Times New Roman" w:eastAsia="仿宋" w:hAnsi="Times New Roman" w:cs="Times New Roman" w:hint="eastAsia"/>
        </w:rPr>
      </w:pPr>
    </w:p>
    <w:sectPr w:rsidR="00A74632">
      <w:pgSz w:w="11906" w:h="16838"/>
      <w:pgMar w:top="1440" w:right="1236" w:bottom="1440" w:left="1236" w:header="851" w:footer="992" w:gutter="0"/>
      <w:cols w:space="0"/>
      <w:docGrid w:type="lines" w:linePitch="33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NANA" w:date="2022-04-29T14:39:00Z" w:initials="">
    <w:p w14:paraId="5EB55A2D" w14:textId="77777777" w:rsidR="00A74632" w:rsidRDefault="002955FF">
      <w:pPr>
        <w:pStyle w:val="a4"/>
      </w:pPr>
      <w:r>
        <w:rPr>
          <w:rFonts w:hint="eastAsia"/>
        </w:rPr>
        <w:t>区划名称</w:t>
      </w:r>
    </w:p>
  </w:comment>
  <w:comment w:id="10" w:author="NANA" w:date="2022-05-05T10:31:00Z" w:initials="">
    <w:p w14:paraId="18AD6C33" w14:textId="77777777" w:rsidR="00A74632" w:rsidRDefault="002955FF">
      <w:pPr>
        <w:pStyle w:val="a4"/>
      </w:pPr>
      <w:r>
        <w:rPr>
          <w:rFonts w:hint="eastAsia"/>
        </w:rPr>
        <w:t>已将文档所有条换成“个”</w:t>
      </w:r>
    </w:p>
  </w:comment>
  <w:comment w:id="15" w:author="NANA" w:date="2022-05-07T15:00:00Z" w:initials="">
    <w:p w14:paraId="6A5C2140" w14:textId="77777777" w:rsidR="00A74632" w:rsidRDefault="002955FF">
      <w:pPr>
        <w:pStyle w:val="a4"/>
      </w:pPr>
      <w:r>
        <w:rPr>
          <w:rFonts w:hint="eastAsia"/>
        </w:rPr>
        <w:t>区划名称</w:t>
      </w:r>
    </w:p>
    <w:p w14:paraId="7C165AC1" w14:textId="77777777" w:rsidR="00A74632" w:rsidRDefault="00A74632">
      <w:pPr>
        <w:pStyle w:val="a4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B55A2D" w15:done="0"/>
  <w15:commentEx w15:paraId="18AD6C33" w15:done="0"/>
  <w15:commentEx w15:paraId="7C165A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778BF" w16cex:dateUtc="2022-04-29T06:39:00Z"/>
  <w16cex:commentExtensible w16cex:durableId="262778C0" w16cex:dateUtc="2022-05-05T02:31:00Z"/>
  <w16cex:commentExtensible w16cex:durableId="262778C3" w16cex:dateUtc="2022-05-07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B55A2D" w16cid:durableId="262778BF"/>
  <w16cid:commentId w16cid:paraId="18AD6C33" w16cid:durableId="262778C0"/>
  <w16cid:commentId w16cid:paraId="7C165AC1" w16cid:durableId="262778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03EA" w14:textId="77777777" w:rsidR="00541E9E" w:rsidRDefault="00541E9E" w:rsidP="00B17B66">
      <w:r>
        <w:separator/>
      </w:r>
    </w:p>
  </w:endnote>
  <w:endnote w:type="continuationSeparator" w:id="0">
    <w:p w14:paraId="4ADE6AE9" w14:textId="77777777" w:rsidR="00541E9E" w:rsidRDefault="00541E9E" w:rsidP="00B1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71D29" w14:textId="77777777" w:rsidR="00541E9E" w:rsidRDefault="00541E9E" w:rsidP="00B17B66">
      <w:r>
        <w:separator/>
      </w:r>
    </w:p>
  </w:footnote>
  <w:footnote w:type="continuationSeparator" w:id="0">
    <w:p w14:paraId="75CC1DB7" w14:textId="77777777" w:rsidR="00541E9E" w:rsidRDefault="00541E9E" w:rsidP="00B17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9F963"/>
    <w:multiLevelType w:val="singleLevel"/>
    <w:tmpl w:val="7E29F963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20"/>
  <w:drawingGridVerticalSpacing w:val="168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IxY2QxMTA0MzYzMjkzMmZmMmEwMzU4ZGM5YWE0NjkifQ=="/>
  </w:docVars>
  <w:rsids>
    <w:rsidRoot w:val="0025568C"/>
    <w:rsid w:val="00036453"/>
    <w:rsid w:val="00047FA3"/>
    <w:rsid w:val="00053447"/>
    <w:rsid w:val="00087F03"/>
    <w:rsid w:val="000B5A94"/>
    <w:rsid w:val="000D47E6"/>
    <w:rsid w:val="000F2C9C"/>
    <w:rsid w:val="00112FB3"/>
    <w:rsid w:val="00117D0B"/>
    <w:rsid w:val="00134ED7"/>
    <w:rsid w:val="00135907"/>
    <w:rsid w:val="00142236"/>
    <w:rsid w:val="00143D1E"/>
    <w:rsid w:val="001446B4"/>
    <w:rsid w:val="00152F26"/>
    <w:rsid w:val="001A6CB6"/>
    <w:rsid w:val="001B0AB2"/>
    <w:rsid w:val="001C2406"/>
    <w:rsid w:val="001E635F"/>
    <w:rsid w:val="00205693"/>
    <w:rsid w:val="0022600F"/>
    <w:rsid w:val="0025568C"/>
    <w:rsid w:val="002955FF"/>
    <w:rsid w:val="00296BD8"/>
    <w:rsid w:val="002B37D4"/>
    <w:rsid w:val="002B4413"/>
    <w:rsid w:val="002E1DFE"/>
    <w:rsid w:val="002F7280"/>
    <w:rsid w:val="00312331"/>
    <w:rsid w:val="00351E5C"/>
    <w:rsid w:val="003651F5"/>
    <w:rsid w:val="00372DE8"/>
    <w:rsid w:val="003B0AAE"/>
    <w:rsid w:val="00402D63"/>
    <w:rsid w:val="0041106C"/>
    <w:rsid w:val="00421D92"/>
    <w:rsid w:val="004315B0"/>
    <w:rsid w:val="00441CD9"/>
    <w:rsid w:val="00444B2C"/>
    <w:rsid w:val="00494DCC"/>
    <w:rsid w:val="004A1C68"/>
    <w:rsid w:val="0050610E"/>
    <w:rsid w:val="00535E6D"/>
    <w:rsid w:val="00541E9E"/>
    <w:rsid w:val="005451A5"/>
    <w:rsid w:val="00587597"/>
    <w:rsid w:val="005C73B6"/>
    <w:rsid w:val="005F0BE7"/>
    <w:rsid w:val="005F32DD"/>
    <w:rsid w:val="005F548F"/>
    <w:rsid w:val="0063167B"/>
    <w:rsid w:val="006377BE"/>
    <w:rsid w:val="00674A15"/>
    <w:rsid w:val="00693B77"/>
    <w:rsid w:val="006B4399"/>
    <w:rsid w:val="006C5E3F"/>
    <w:rsid w:val="006E0095"/>
    <w:rsid w:val="00702096"/>
    <w:rsid w:val="00707A0C"/>
    <w:rsid w:val="00712903"/>
    <w:rsid w:val="007218D9"/>
    <w:rsid w:val="00736C9D"/>
    <w:rsid w:val="007648A9"/>
    <w:rsid w:val="0077635B"/>
    <w:rsid w:val="00790C54"/>
    <w:rsid w:val="007969E1"/>
    <w:rsid w:val="007A6ECD"/>
    <w:rsid w:val="007B0019"/>
    <w:rsid w:val="00826D95"/>
    <w:rsid w:val="008416BA"/>
    <w:rsid w:val="008531FF"/>
    <w:rsid w:val="008B7312"/>
    <w:rsid w:val="008C07C6"/>
    <w:rsid w:val="008C19D6"/>
    <w:rsid w:val="008D029B"/>
    <w:rsid w:val="008D1F72"/>
    <w:rsid w:val="008F6574"/>
    <w:rsid w:val="00943798"/>
    <w:rsid w:val="0095667C"/>
    <w:rsid w:val="0096026E"/>
    <w:rsid w:val="00961637"/>
    <w:rsid w:val="009635E4"/>
    <w:rsid w:val="00991EB0"/>
    <w:rsid w:val="009D266A"/>
    <w:rsid w:val="009E280D"/>
    <w:rsid w:val="00A264B0"/>
    <w:rsid w:val="00A33A5E"/>
    <w:rsid w:val="00A54EE8"/>
    <w:rsid w:val="00A64E32"/>
    <w:rsid w:val="00A677AE"/>
    <w:rsid w:val="00A67829"/>
    <w:rsid w:val="00A74632"/>
    <w:rsid w:val="00A813EE"/>
    <w:rsid w:val="00A86DF2"/>
    <w:rsid w:val="00A87FDF"/>
    <w:rsid w:val="00A93050"/>
    <w:rsid w:val="00AA26A0"/>
    <w:rsid w:val="00AB12AA"/>
    <w:rsid w:val="00AB5342"/>
    <w:rsid w:val="00AF17C0"/>
    <w:rsid w:val="00AF2AD0"/>
    <w:rsid w:val="00B13D0F"/>
    <w:rsid w:val="00B17B66"/>
    <w:rsid w:val="00B22559"/>
    <w:rsid w:val="00B30B88"/>
    <w:rsid w:val="00B327B0"/>
    <w:rsid w:val="00B3635F"/>
    <w:rsid w:val="00B56136"/>
    <w:rsid w:val="00B673BA"/>
    <w:rsid w:val="00B708C9"/>
    <w:rsid w:val="00B72189"/>
    <w:rsid w:val="00B7220F"/>
    <w:rsid w:val="00B910AF"/>
    <w:rsid w:val="00B935E9"/>
    <w:rsid w:val="00BA2B04"/>
    <w:rsid w:val="00C341C7"/>
    <w:rsid w:val="00C43EAE"/>
    <w:rsid w:val="00C53E31"/>
    <w:rsid w:val="00C71856"/>
    <w:rsid w:val="00C962A2"/>
    <w:rsid w:val="00CA3415"/>
    <w:rsid w:val="00CD6BBC"/>
    <w:rsid w:val="00D2405D"/>
    <w:rsid w:val="00D629DD"/>
    <w:rsid w:val="00D62D20"/>
    <w:rsid w:val="00D73201"/>
    <w:rsid w:val="00D97164"/>
    <w:rsid w:val="00DA1E44"/>
    <w:rsid w:val="00DB45B2"/>
    <w:rsid w:val="00DE510A"/>
    <w:rsid w:val="00DE7456"/>
    <w:rsid w:val="00DF455F"/>
    <w:rsid w:val="00E15008"/>
    <w:rsid w:val="00E21F84"/>
    <w:rsid w:val="00E23C1F"/>
    <w:rsid w:val="00E415EB"/>
    <w:rsid w:val="00E448A9"/>
    <w:rsid w:val="00EA1799"/>
    <w:rsid w:val="00F10C70"/>
    <w:rsid w:val="00F133FB"/>
    <w:rsid w:val="00F27BBC"/>
    <w:rsid w:val="00F3426B"/>
    <w:rsid w:val="00F84747"/>
    <w:rsid w:val="00F901D3"/>
    <w:rsid w:val="00F90B06"/>
    <w:rsid w:val="00F95A39"/>
    <w:rsid w:val="00F9715A"/>
    <w:rsid w:val="00FA1E1D"/>
    <w:rsid w:val="00FB400A"/>
    <w:rsid w:val="00FC29FD"/>
    <w:rsid w:val="00FE432C"/>
    <w:rsid w:val="00FE4B1F"/>
    <w:rsid w:val="00FF6BFC"/>
    <w:rsid w:val="012375FA"/>
    <w:rsid w:val="032D70B4"/>
    <w:rsid w:val="05617F3B"/>
    <w:rsid w:val="05B9677F"/>
    <w:rsid w:val="065B7836"/>
    <w:rsid w:val="0673591D"/>
    <w:rsid w:val="0A342878"/>
    <w:rsid w:val="0A53524A"/>
    <w:rsid w:val="0A5A4D50"/>
    <w:rsid w:val="0B3F7726"/>
    <w:rsid w:val="0B652707"/>
    <w:rsid w:val="0BF978D5"/>
    <w:rsid w:val="0C7358DA"/>
    <w:rsid w:val="10616682"/>
    <w:rsid w:val="10F93ED3"/>
    <w:rsid w:val="11746668"/>
    <w:rsid w:val="1360023A"/>
    <w:rsid w:val="13CE33F5"/>
    <w:rsid w:val="13FA442B"/>
    <w:rsid w:val="14027543"/>
    <w:rsid w:val="151C7B90"/>
    <w:rsid w:val="17321EED"/>
    <w:rsid w:val="17A70B2D"/>
    <w:rsid w:val="17D33CFB"/>
    <w:rsid w:val="17F77512"/>
    <w:rsid w:val="18707171"/>
    <w:rsid w:val="19534D00"/>
    <w:rsid w:val="19CF6119"/>
    <w:rsid w:val="1A8B66A6"/>
    <w:rsid w:val="1B662AAD"/>
    <w:rsid w:val="1B8B6E42"/>
    <w:rsid w:val="1BAC74AD"/>
    <w:rsid w:val="1C11748B"/>
    <w:rsid w:val="1C4526C3"/>
    <w:rsid w:val="1DA17DCD"/>
    <w:rsid w:val="1DB16262"/>
    <w:rsid w:val="1E6B4D67"/>
    <w:rsid w:val="1F3F5AEF"/>
    <w:rsid w:val="1F446F27"/>
    <w:rsid w:val="228D5D7B"/>
    <w:rsid w:val="23FF22F1"/>
    <w:rsid w:val="249D7540"/>
    <w:rsid w:val="24B1461A"/>
    <w:rsid w:val="25341526"/>
    <w:rsid w:val="25613CF1"/>
    <w:rsid w:val="25861340"/>
    <w:rsid w:val="26321B7D"/>
    <w:rsid w:val="27981C77"/>
    <w:rsid w:val="279A3576"/>
    <w:rsid w:val="2A094D30"/>
    <w:rsid w:val="2B840AB0"/>
    <w:rsid w:val="2C8E59C0"/>
    <w:rsid w:val="2CB839F6"/>
    <w:rsid w:val="2CDB3577"/>
    <w:rsid w:val="2E717347"/>
    <w:rsid w:val="2EA03B36"/>
    <w:rsid w:val="2EFD03CC"/>
    <w:rsid w:val="30182170"/>
    <w:rsid w:val="3095556F"/>
    <w:rsid w:val="312F5F78"/>
    <w:rsid w:val="318B0E74"/>
    <w:rsid w:val="318F3BA5"/>
    <w:rsid w:val="31BA419D"/>
    <w:rsid w:val="32425283"/>
    <w:rsid w:val="33745910"/>
    <w:rsid w:val="341649A2"/>
    <w:rsid w:val="3502519D"/>
    <w:rsid w:val="354041D2"/>
    <w:rsid w:val="35FA7159"/>
    <w:rsid w:val="37533157"/>
    <w:rsid w:val="3A306308"/>
    <w:rsid w:val="3B9469E9"/>
    <w:rsid w:val="3D874491"/>
    <w:rsid w:val="3D935B42"/>
    <w:rsid w:val="3E9E5E1D"/>
    <w:rsid w:val="3EF20030"/>
    <w:rsid w:val="3EF45B57"/>
    <w:rsid w:val="40316936"/>
    <w:rsid w:val="41E177BC"/>
    <w:rsid w:val="42E303BC"/>
    <w:rsid w:val="44C35D29"/>
    <w:rsid w:val="44D426B2"/>
    <w:rsid w:val="44F763A1"/>
    <w:rsid w:val="471A1ED2"/>
    <w:rsid w:val="490525B3"/>
    <w:rsid w:val="4B193C21"/>
    <w:rsid w:val="4B5A4F93"/>
    <w:rsid w:val="4B9C55AC"/>
    <w:rsid w:val="4CEF19BA"/>
    <w:rsid w:val="4EB8094F"/>
    <w:rsid w:val="509F4E0D"/>
    <w:rsid w:val="511C6356"/>
    <w:rsid w:val="51DB335A"/>
    <w:rsid w:val="52595FA5"/>
    <w:rsid w:val="5495528E"/>
    <w:rsid w:val="54CF50E2"/>
    <w:rsid w:val="55200FFC"/>
    <w:rsid w:val="55DA44F7"/>
    <w:rsid w:val="570167E5"/>
    <w:rsid w:val="5903310E"/>
    <w:rsid w:val="592B54DD"/>
    <w:rsid w:val="5A4D7E5D"/>
    <w:rsid w:val="5AA21673"/>
    <w:rsid w:val="5B6B6D49"/>
    <w:rsid w:val="5BA81D4B"/>
    <w:rsid w:val="5DA458BA"/>
    <w:rsid w:val="5E705B9C"/>
    <w:rsid w:val="5E861797"/>
    <w:rsid w:val="5EB427B5"/>
    <w:rsid w:val="5EBC5CEA"/>
    <w:rsid w:val="5FB76A00"/>
    <w:rsid w:val="60CD01D3"/>
    <w:rsid w:val="60F84F6C"/>
    <w:rsid w:val="61D5439C"/>
    <w:rsid w:val="624D3512"/>
    <w:rsid w:val="641661F1"/>
    <w:rsid w:val="64E25FDB"/>
    <w:rsid w:val="65150451"/>
    <w:rsid w:val="65D73958"/>
    <w:rsid w:val="65F70B4D"/>
    <w:rsid w:val="67892A30"/>
    <w:rsid w:val="67C41CBB"/>
    <w:rsid w:val="67F130AD"/>
    <w:rsid w:val="688A498F"/>
    <w:rsid w:val="6908207B"/>
    <w:rsid w:val="69CD0591"/>
    <w:rsid w:val="6A7843A0"/>
    <w:rsid w:val="6B946F7A"/>
    <w:rsid w:val="6BBF3BA7"/>
    <w:rsid w:val="6C5F0204"/>
    <w:rsid w:val="6D1907E9"/>
    <w:rsid w:val="6E4B4EE4"/>
    <w:rsid w:val="6F1C062E"/>
    <w:rsid w:val="6FCD1928"/>
    <w:rsid w:val="70C1323B"/>
    <w:rsid w:val="71A87C64"/>
    <w:rsid w:val="71BD1B93"/>
    <w:rsid w:val="7210007E"/>
    <w:rsid w:val="73AA0241"/>
    <w:rsid w:val="73B47411"/>
    <w:rsid w:val="73E51A26"/>
    <w:rsid w:val="75C53657"/>
    <w:rsid w:val="764741E2"/>
    <w:rsid w:val="768439BC"/>
    <w:rsid w:val="777E1927"/>
    <w:rsid w:val="78B34D7D"/>
    <w:rsid w:val="79D264B9"/>
    <w:rsid w:val="7A41363F"/>
    <w:rsid w:val="7BA67BFD"/>
    <w:rsid w:val="7BF75E45"/>
    <w:rsid w:val="7D124E1E"/>
    <w:rsid w:val="7DD66CB3"/>
    <w:rsid w:val="7DE62533"/>
    <w:rsid w:val="7E0155BF"/>
    <w:rsid w:val="7E7B38B3"/>
    <w:rsid w:val="7F68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4EDCA3"/>
  <w15:docId w15:val="{55430093-F145-4B32-8589-805FF63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宋体" w:hAnsiTheme="majorHAnsi" w:cstheme="majorBidi"/>
      <w:b/>
      <w:bCs/>
      <w:sz w:val="28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text-only">
    <w:name w:val="text-only"/>
    <w:basedOn w:val="a0"/>
    <w:qFormat/>
  </w:style>
  <w:style w:type="paragraph" w:styleId="ae">
    <w:name w:val="Revision"/>
    <w:hidden/>
    <w:uiPriority w:val="99"/>
    <w:semiHidden/>
    <w:rsid w:val="00B22559"/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46351-9A3B-4884-9B2A-24E73028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zhangrui</dc:creator>
  <cp:lastModifiedBy>国信司南</cp:lastModifiedBy>
  <cp:revision>11</cp:revision>
  <dcterms:created xsi:type="dcterms:W3CDTF">2022-05-13T01:22:00Z</dcterms:created>
  <dcterms:modified xsi:type="dcterms:W3CDTF">2022-05-13T01:45:00Z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2232963029014EEEA51557542D3F3826</vt:lpwstr>
  </property>
</Properties>
</file>